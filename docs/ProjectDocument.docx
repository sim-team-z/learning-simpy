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merican Typewriter" w:eastAsia="Times New Roman" w:hAnsi="American Typewriter" w:cs="Times New Roman"/>
          <w:b w:val="0"/>
          <w:bCs w:val="0"/>
          <w:color w:val="auto"/>
          <w:sz w:val="22"/>
          <w:szCs w:val="24"/>
        </w:rPr>
        <w:id w:val="-1895952207"/>
        <w:docPartObj>
          <w:docPartGallery w:val="Table of Contents"/>
          <w:docPartUnique/>
        </w:docPartObj>
      </w:sdtPr>
      <w:sdtEndPr>
        <w:rPr>
          <w:noProof/>
        </w:rPr>
      </w:sdtEndPr>
      <w:sdtContent>
        <w:p w14:paraId="7DFF5315" w14:textId="3C208AF5" w:rsidR="00AC76F5" w:rsidRDefault="00AC76F5">
          <w:pPr>
            <w:pStyle w:val="TOCHeading"/>
          </w:pPr>
          <w:r>
            <w:t>Table of Contents</w:t>
          </w:r>
        </w:p>
        <w:p w14:paraId="707427A1" w14:textId="7DF7ABE9" w:rsidR="009A7889" w:rsidRDefault="00AC76F5">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01080968" w:history="1">
            <w:r w:rsidR="009A7889" w:rsidRPr="006B2304">
              <w:rPr>
                <w:rStyle w:val="Hyperlink"/>
                <w:noProof/>
              </w:rPr>
              <w:t>Exploring and implementing SimPy</w:t>
            </w:r>
            <w:r w:rsidR="009A7889">
              <w:rPr>
                <w:noProof/>
                <w:webHidden/>
              </w:rPr>
              <w:tab/>
            </w:r>
            <w:r w:rsidR="009A7889">
              <w:rPr>
                <w:noProof/>
                <w:webHidden/>
              </w:rPr>
              <w:fldChar w:fldCharType="begin"/>
            </w:r>
            <w:r w:rsidR="009A7889">
              <w:rPr>
                <w:noProof/>
                <w:webHidden/>
              </w:rPr>
              <w:instrText xml:space="preserve"> PAGEREF _Toc101080968 \h </w:instrText>
            </w:r>
            <w:r w:rsidR="009A7889">
              <w:rPr>
                <w:noProof/>
                <w:webHidden/>
              </w:rPr>
            </w:r>
            <w:r w:rsidR="009A7889">
              <w:rPr>
                <w:noProof/>
                <w:webHidden/>
              </w:rPr>
              <w:fldChar w:fldCharType="separate"/>
            </w:r>
            <w:r w:rsidR="009A7889">
              <w:rPr>
                <w:noProof/>
                <w:webHidden/>
              </w:rPr>
              <w:t>2</w:t>
            </w:r>
            <w:r w:rsidR="009A7889">
              <w:rPr>
                <w:noProof/>
                <w:webHidden/>
              </w:rPr>
              <w:fldChar w:fldCharType="end"/>
            </w:r>
          </w:hyperlink>
        </w:p>
        <w:p w14:paraId="33213942" w14:textId="52391CD6" w:rsidR="009A7889" w:rsidRDefault="009B7665">
          <w:pPr>
            <w:pStyle w:val="TOC1"/>
            <w:tabs>
              <w:tab w:val="right" w:leader="dot" w:pos="9350"/>
            </w:tabs>
            <w:rPr>
              <w:rFonts w:eastAsiaTheme="minorEastAsia" w:cstheme="minorBidi"/>
              <w:b w:val="0"/>
              <w:bCs w:val="0"/>
              <w:caps w:val="0"/>
              <w:noProof/>
              <w:sz w:val="24"/>
              <w:szCs w:val="24"/>
            </w:rPr>
          </w:pPr>
          <w:hyperlink w:anchor="_Toc101080969" w:history="1">
            <w:r w:rsidR="009A7889" w:rsidRPr="006B2304">
              <w:rPr>
                <w:rStyle w:val="Hyperlink"/>
                <w:noProof/>
              </w:rPr>
              <w:t>Project group # 223 - Members</w:t>
            </w:r>
            <w:r w:rsidR="009A7889">
              <w:rPr>
                <w:noProof/>
                <w:webHidden/>
              </w:rPr>
              <w:tab/>
            </w:r>
            <w:r w:rsidR="009A7889">
              <w:rPr>
                <w:noProof/>
                <w:webHidden/>
              </w:rPr>
              <w:fldChar w:fldCharType="begin"/>
            </w:r>
            <w:r w:rsidR="009A7889">
              <w:rPr>
                <w:noProof/>
                <w:webHidden/>
              </w:rPr>
              <w:instrText xml:space="preserve"> PAGEREF _Toc101080969 \h </w:instrText>
            </w:r>
            <w:r w:rsidR="009A7889">
              <w:rPr>
                <w:noProof/>
                <w:webHidden/>
              </w:rPr>
            </w:r>
            <w:r w:rsidR="009A7889">
              <w:rPr>
                <w:noProof/>
                <w:webHidden/>
              </w:rPr>
              <w:fldChar w:fldCharType="separate"/>
            </w:r>
            <w:r w:rsidR="009A7889">
              <w:rPr>
                <w:noProof/>
                <w:webHidden/>
              </w:rPr>
              <w:t>2</w:t>
            </w:r>
            <w:r w:rsidR="009A7889">
              <w:rPr>
                <w:noProof/>
                <w:webHidden/>
              </w:rPr>
              <w:fldChar w:fldCharType="end"/>
            </w:r>
          </w:hyperlink>
        </w:p>
        <w:p w14:paraId="1C9E76DD" w14:textId="18C14279" w:rsidR="009A7889" w:rsidRDefault="009B7665">
          <w:pPr>
            <w:pStyle w:val="TOC1"/>
            <w:tabs>
              <w:tab w:val="left" w:pos="440"/>
              <w:tab w:val="right" w:leader="dot" w:pos="9350"/>
            </w:tabs>
            <w:rPr>
              <w:rFonts w:eastAsiaTheme="minorEastAsia" w:cstheme="minorBidi"/>
              <w:b w:val="0"/>
              <w:bCs w:val="0"/>
              <w:caps w:val="0"/>
              <w:noProof/>
              <w:sz w:val="24"/>
              <w:szCs w:val="24"/>
            </w:rPr>
          </w:pPr>
          <w:hyperlink w:anchor="_Toc101080970" w:history="1">
            <w:r w:rsidR="009A7889" w:rsidRPr="006B2304">
              <w:rPr>
                <w:rStyle w:val="Hyperlink"/>
                <w:noProof/>
              </w:rPr>
              <w:t>1.</w:t>
            </w:r>
            <w:r w:rsidR="009A7889">
              <w:rPr>
                <w:rFonts w:eastAsiaTheme="minorEastAsia" w:cstheme="minorBidi"/>
                <w:b w:val="0"/>
                <w:bCs w:val="0"/>
                <w:caps w:val="0"/>
                <w:noProof/>
                <w:sz w:val="24"/>
                <w:szCs w:val="24"/>
              </w:rPr>
              <w:tab/>
            </w:r>
            <w:r w:rsidR="009A7889" w:rsidRPr="006B2304">
              <w:rPr>
                <w:rStyle w:val="Hyperlink"/>
                <w:noProof/>
              </w:rPr>
              <w:t>Abstract</w:t>
            </w:r>
            <w:r w:rsidR="009A7889">
              <w:rPr>
                <w:noProof/>
                <w:webHidden/>
              </w:rPr>
              <w:tab/>
            </w:r>
            <w:r w:rsidR="009A7889">
              <w:rPr>
                <w:noProof/>
                <w:webHidden/>
              </w:rPr>
              <w:fldChar w:fldCharType="begin"/>
            </w:r>
            <w:r w:rsidR="009A7889">
              <w:rPr>
                <w:noProof/>
                <w:webHidden/>
              </w:rPr>
              <w:instrText xml:space="preserve"> PAGEREF _Toc101080970 \h </w:instrText>
            </w:r>
            <w:r w:rsidR="009A7889">
              <w:rPr>
                <w:noProof/>
                <w:webHidden/>
              </w:rPr>
            </w:r>
            <w:r w:rsidR="009A7889">
              <w:rPr>
                <w:noProof/>
                <w:webHidden/>
              </w:rPr>
              <w:fldChar w:fldCharType="separate"/>
            </w:r>
            <w:r w:rsidR="009A7889">
              <w:rPr>
                <w:noProof/>
                <w:webHidden/>
              </w:rPr>
              <w:t>3</w:t>
            </w:r>
            <w:r w:rsidR="009A7889">
              <w:rPr>
                <w:noProof/>
                <w:webHidden/>
              </w:rPr>
              <w:fldChar w:fldCharType="end"/>
            </w:r>
          </w:hyperlink>
        </w:p>
        <w:p w14:paraId="0642C69E" w14:textId="507A7F2C" w:rsidR="009A7889" w:rsidRDefault="009B7665">
          <w:pPr>
            <w:pStyle w:val="TOC1"/>
            <w:tabs>
              <w:tab w:val="left" w:pos="440"/>
              <w:tab w:val="right" w:leader="dot" w:pos="9350"/>
            </w:tabs>
            <w:rPr>
              <w:rFonts w:eastAsiaTheme="minorEastAsia" w:cstheme="minorBidi"/>
              <w:b w:val="0"/>
              <w:bCs w:val="0"/>
              <w:caps w:val="0"/>
              <w:noProof/>
              <w:sz w:val="24"/>
              <w:szCs w:val="24"/>
            </w:rPr>
          </w:pPr>
          <w:hyperlink w:anchor="_Toc101080971" w:history="1">
            <w:r w:rsidR="009A7889" w:rsidRPr="006B2304">
              <w:rPr>
                <w:rStyle w:val="Hyperlink"/>
                <w:noProof/>
              </w:rPr>
              <w:t>2.</w:t>
            </w:r>
            <w:r w:rsidR="009A7889">
              <w:rPr>
                <w:rFonts w:eastAsiaTheme="minorEastAsia" w:cstheme="minorBidi"/>
                <w:b w:val="0"/>
                <w:bCs w:val="0"/>
                <w:caps w:val="0"/>
                <w:noProof/>
                <w:sz w:val="24"/>
                <w:szCs w:val="24"/>
              </w:rPr>
              <w:tab/>
            </w:r>
            <w:r w:rsidR="009A7889" w:rsidRPr="006B2304">
              <w:rPr>
                <w:rStyle w:val="Hyperlink"/>
                <w:noProof/>
              </w:rPr>
              <w:t>Background and use case</w:t>
            </w:r>
            <w:r w:rsidR="009A7889">
              <w:rPr>
                <w:noProof/>
                <w:webHidden/>
              </w:rPr>
              <w:tab/>
            </w:r>
            <w:r w:rsidR="009A7889">
              <w:rPr>
                <w:noProof/>
                <w:webHidden/>
              </w:rPr>
              <w:fldChar w:fldCharType="begin"/>
            </w:r>
            <w:r w:rsidR="009A7889">
              <w:rPr>
                <w:noProof/>
                <w:webHidden/>
              </w:rPr>
              <w:instrText xml:space="preserve"> PAGEREF _Toc101080971 \h </w:instrText>
            </w:r>
            <w:r w:rsidR="009A7889">
              <w:rPr>
                <w:noProof/>
                <w:webHidden/>
              </w:rPr>
            </w:r>
            <w:r w:rsidR="009A7889">
              <w:rPr>
                <w:noProof/>
                <w:webHidden/>
              </w:rPr>
              <w:fldChar w:fldCharType="separate"/>
            </w:r>
            <w:r w:rsidR="009A7889">
              <w:rPr>
                <w:noProof/>
                <w:webHidden/>
              </w:rPr>
              <w:t>3</w:t>
            </w:r>
            <w:r w:rsidR="009A7889">
              <w:rPr>
                <w:noProof/>
                <w:webHidden/>
              </w:rPr>
              <w:fldChar w:fldCharType="end"/>
            </w:r>
          </w:hyperlink>
        </w:p>
        <w:p w14:paraId="4ACA5611" w14:textId="4C1E261F" w:rsidR="009A7889" w:rsidRDefault="009B7665">
          <w:pPr>
            <w:pStyle w:val="TOC2"/>
            <w:tabs>
              <w:tab w:val="right" w:leader="dot" w:pos="9350"/>
            </w:tabs>
            <w:rPr>
              <w:rFonts w:eastAsiaTheme="minorEastAsia" w:cstheme="minorBidi"/>
              <w:smallCaps w:val="0"/>
              <w:noProof/>
              <w:sz w:val="24"/>
              <w:szCs w:val="24"/>
            </w:rPr>
          </w:pPr>
          <w:hyperlink w:anchor="_Toc101080972" w:history="1">
            <w:r w:rsidR="009A7889" w:rsidRPr="006B2304">
              <w:rPr>
                <w:rStyle w:val="Hyperlink"/>
                <w:noProof/>
              </w:rPr>
              <w:t>Description of use case (Abused women’s shelter)</w:t>
            </w:r>
            <w:r w:rsidR="009A7889">
              <w:rPr>
                <w:noProof/>
                <w:webHidden/>
              </w:rPr>
              <w:tab/>
            </w:r>
            <w:r w:rsidR="009A7889">
              <w:rPr>
                <w:noProof/>
                <w:webHidden/>
              </w:rPr>
              <w:fldChar w:fldCharType="begin"/>
            </w:r>
            <w:r w:rsidR="009A7889">
              <w:rPr>
                <w:noProof/>
                <w:webHidden/>
              </w:rPr>
              <w:instrText xml:space="preserve"> PAGEREF _Toc101080972 \h </w:instrText>
            </w:r>
            <w:r w:rsidR="009A7889">
              <w:rPr>
                <w:noProof/>
                <w:webHidden/>
              </w:rPr>
            </w:r>
            <w:r w:rsidR="009A7889">
              <w:rPr>
                <w:noProof/>
                <w:webHidden/>
              </w:rPr>
              <w:fldChar w:fldCharType="separate"/>
            </w:r>
            <w:r w:rsidR="009A7889">
              <w:rPr>
                <w:noProof/>
                <w:webHidden/>
              </w:rPr>
              <w:t>3</w:t>
            </w:r>
            <w:r w:rsidR="009A7889">
              <w:rPr>
                <w:noProof/>
                <w:webHidden/>
              </w:rPr>
              <w:fldChar w:fldCharType="end"/>
            </w:r>
          </w:hyperlink>
        </w:p>
        <w:p w14:paraId="4F54ACA2" w14:textId="1A728E4C" w:rsidR="009A7889" w:rsidRDefault="009B7665">
          <w:pPr>
            <w:pStyle w:val="TOC2"/>
            <w:tabs>
              <w:tab w:val="right" w:leader="dot" w:pos="9350"/>
            </w:tabs>
            <w:rPr>
              <w:rFonts w:eastAsiaTheme="minorEastAsia" w:cstheme="minorBidi"/>
              <w:smallCaps w:val="0"/>
              <w:noProof/>
              <w:sz w:val="24"/>
              <w:szCs w:val="24"/>
            </w:rPr>
          </w:pPr>
          <w:hyperlink w:anchor="_Toc101080973" w:history="1">
            <w:r w:rsidR="009A7889" w:rsidRPr="006B2304">
              <w:rPr>
                <w:rStyle w:val="Hyperlink"/>
                <w:noProof/>
              </w:rPr>
              <w:t>Case types and processing of abuse victims</w:t>
            </w:r>
            <w:r w:rsidR="009A7889">
              <w:rPr>
                <w:noProof/>
                <w:webHidden/>
              </w:rPr>
              <w:tab/>
            </w:r>
            <w:r w:rsidR="009A7889">
              <w:rPr>
                <w:noProof/>
                <w:webHidden/>
              </w:rPr>
              <w:fldChar w:fldCharType="begin"/>
            </w:r>
            <w:r w:rsidR="009A7889">
              <w:rPr>
                <w:noProof/>
                <w:webHidden/>
              </w:rPr>
              <w:instrText xml:space="preserve"> PAGEREF _Toc101080973 \h </w:instrText>
            </w:r>
            <w:r w:rsidR="009A7889">
              <w:rPr>
                <w:noProof/>
                <w:webHidden/>
              </w:rPr>
            </w:r>
            <w:r w:rsidR="009A7889">
              <w:rPr>
                <w:noProof/>
                <w:webHidden/>
              </w:rPr>
              <w:fldChar w:fldCharType="separate"/>
            </w:r>
            <w:r w:rsidR="009A7889">
              <w:rPr>
                <w:noProof/>
                <w:webHidden/>
              </w:rPr>
              <w:t>4</w:t>
            </w:r>
            <w:r w:rsidR="009A7889">
              <w:rPr>
                <w:noProof/>
                <w:webHidden/>
              </w:rPr>
              <w:fldChar w:fldCharType="end"/>
            </w:r>
          </w:hyperlink>
        </w:p>
        <w:p w14:paraId="7E6F9040" w14:textId="670A36D8" w:rsidR="009A7889" w:rsidRDefault="009B7665">
          <w:pPr>
            <w:pStyle w:val="TOC1"/>
            <w:tabs>
              <w:tab w:val="left" w:pos="440"/>
              <w:tab w:val="right" w:leader="dot" w:pos="9350"/>
            </w:tabs>
            <w:rPr>
              <w:rFonts w:eastAsiaTheme="minorEastAsia" w:cstheme="minorBidi"/>
              <w:b w:val="0"/>
              <w:bCs w:val="0"/>
              <w:caps w:val="0"/>
              <w:noProof/>
              <w:sz w:val="24"/>
              <w:szCs w:val="24"/>
            </w:rPr>
          </w:pPr>
          <w:hyperlink w:anchor="_Toc101080974" w:history="1">
            <w:r w:rsidR="009A7889" w:rsidRPr="006B2304">
              <w:rPr>
                <w:rStyle w:val="Hyperlink"/>
                <w:noProof/>
              </w:rPr>
              <w:t>3.</w:t>
            </w:r>
            <w:r w:rsidR="009A7889">
              <w:rPr>
                <w:rFonts w:eastAsiaTheme="minorEastAsia" w:cstheme="minorBidi"/>
                <w:b w:val="0"/>
                <w:bCs w:val="0"/>
                <w:caps w:val="0"/>
                <w:noProof/>
                <w:sz w:val="24"/>
                <w:szCs w:val="24"/>
              </w:rPr>
              <w:tab/>
            </w:r>
            <w:r w:rsidR="009A7889" w:rsidRPr="006B2304">
              <w:rPr>
                <w:rStyle w:val="Hyperlink"/>
                <w:noProof/>
              </w:rPr>
              <w:t>Main findings</w:t>
            </w:r>
            <w:r w:rsidR="009A7889">
              <w:rPr>
                <w:noProof/>
                <w:webHidden/>
              </w:rPr>
              <w:tab/>
            </w:r>
            <w:r w:rsidR="009A7889">
              <w:rPr>
                <w:noProof/>
                <w:webHidden/>
              </w:rPr>
              <w:fldChar w:fldCharType="begin"/>
            </w:r>
            <w:r w:rsidR="009A7889">
              <w:rPr>
                <w:noProof/>
                <w:webHidden/>
              </w:rPr>
              <w:instrText xml:space="preserve"> PAGEREF _Toc101080974 \h </w:instrText>
            </w:r>
            <w:r w:rsidR="009A7889">
              <w:rPr>
                <w:noProof/>
                <w:webHidden/>
              </w:rPr>
            </w:r>
            <w:r w:rsidR="009A7889">
              <w:rPr>
                <w:noProof/>
                <w:webHidden/>
              </w:rPr>
              <w:fldChar w:fldCharType="separate"/>
            </w:r>
            <w:r w:rsidR="009A7889">
              <w:rPr>
                <w:noProof/>
                <w:webHidden/>
              </w:rPr>
              <w:t>5</w:t>
            </w:r>
            <w:r w:rsidR="009A7889">
              <w:rPr>
                <w:noProof/>
                <w:webHidden/>
              </w:rPr>
              <w:fldChar w:fldCharType="end"/>
            </w:r>
          </w:hyperlink>
        </w:p>
        <w:p w14:paraId="18FDD972" w14:textId="19747138" w:rsidR="009A7889" w:rsidRDefault="009B7665">
          <w:pPr>
            <w:pStyle w:val="TOC2"/>
            <w:tabs>
              <w:tab w:val="right" w:leader="dot" w:pos="9350"/>
            </w:tabs>
            <w:rPr>
              <w:rFonts w:eastAsiaTheme="minorEastAsia" w:cstheme="minorBidi"/>
              <w:smallCaps w:val="0"/>
              <w:noProof/>
              <w:sz w:val="24"/>
              <w:szCs w:val="24"/>
            </w:rPr>
          </w:pPr>
          <w:hyperlink w:anchor="_Toc101080975" w:history="1">
            <w:r w:rsidR="009A7889" w:rsidRPr="006B2304">
              <w:rPr>
                <w:rStyle w:val="Hyperlink"/>
                <w:rFonts w:asciiTheme="majorHAnsi" w:hAnsiTheme="majorHAnsi" w:cstheme="majorHAnsi"/>
                <w:noProof/>
              </w:rPr>
              <w:t>SimPy</w:t>
            </w:r>
            <w:r w:rsidR="009A7889" w:rsidRPr="006B2304">
              <w:rPr>
                <w:rStyle w:val="Hyperlink"/>
                <w:noProof/>
              </w:rPr>
              <w:t xml:space="preserve"> building blocks – how it works</w:t>
            </w:r>
            <w:r w:rsidR="009A7889">
              <w:rPr>
                <w:noProof/>
                <w:webHidden/>
              </w:rPr>
              <w:tab/>
            </w:r>
            <w:r w:rsidR="009A7889">
              <w:rPr>
                <w:noProof/>
                <w:webHidden/>
              </w:rPr>
              <w:fldChar w:fldCharType="begin"/>
            </w:r>
            <w:r w:rsidR="009A7889">
              <w:rPr>
                <w:noProof/>
                <w:webHidden/>
              </w:rPr>
              <w:instrText xml:space="preserve"> PAGEREF _Toc101080975 \h </w:instrText>
            </w:r>
            <w:r w:rsidR="009A7889">
              <w:rPr>
                <w:noProof/>
                <w:webHidden/>
              </w:rPr>
            </w:r>
            <w:r w:rsidR="009A7889">
              <w:rPr>
                <w:noProof/>
                <w:webHidden/>
              </w:rPr>
              <w:fldChar w:fldCharType="separate"/>
            </w:r>
            <w:r w:rsidR="009A7889">
              <w:rPr>
                <w:noProof/>
                <w:webHidden/>
              </w:rPr>
              <w:t>5</w:t>
            </w:r>
            <w:r w:rsidR="009A7889">
              <w:rPr>
                <w:noProof/>
                <w:webHidden/>
              </w:rPr>
              <w:fldChar w:fldCharType="end"/>
            </w:r>
          </w:hyperlink>
        </w:p>
        <w:p w14:paraId="5D8B96FF" w14:textId="366AEC1A" w:rsidR="009A7889" w:rsidRDefault="009B7665">
          <w:pPr>
            <w:pStyle w:val="TOC2"/>
            <w:tabs>
              <w:tab w:val="right" w:leader="dot" w:pos="9350"/>
            </w:tabs>
            <w:rPr>
              <w:rFonts w:eastAsiaTheme="minorEastAsia" w:cstheme="minorBidi"/>
              <w:smallCaps w:val="0"/>
              <w:noProof/>
              <w:sz w:val="24"/>
              <w:szCs w:val="24"/>
            </w:rPr>
          </w:pPr>
          <w:hyperlink w:anchor="_Toc101080976" w:history="1">
            <w:r w:rsidR="009A7889" w:rsidRPr="006B2304">
              <w:rPr>
                <w:rStyle w:val="Hyperlink"/>
                <w:noProof/>
              </w:rPr>
              <w:t>Our code architecture</w:t>
            </w:r>
            <w:r w:rsidR="009A7889">
              <w:rPr>
                <w:noProof/>
                <w:webHidden/>
              </w:rPr>
              <w:tab/>
            </w:r>
            <w:r w:rsidR="009A7889">
              <w:rPr>
                <w:noProof/>
                <w:webHidden/>
              </w:rPr>
              <w:fldChar w:fldCharType="begin"/>
            </w:r>
            <w:r w:rsidR="009A7889">
              <w:rPr>
                <w:noProof/>
                <w:webHidden/>
              </w:rPr>
              <w:instrText xml:space="preserve"> PAGEREF _Toc101080976 \h </w:instrText>
            </w:r>
            <w:r w:rsidR="009A7889">
              <w:rPr>
                <w:noProof/>
                <w:webHidden/>
              </w:rPr>
            </w:r>
            <w:r w:rsidR="009A7889">
              <w:rPr>
                <w:noProof/>
                <w:webHidden/>
              </w:rPr>
              <w:fldChar w:fldCharType="separate"/>
            </w:r>
            <w:r w:rsidR="009A7889">
              <w:rPr>
                <w:noProof/>
                <w:webHidden/>
              </w:rPr>
              <w:t>5</w:t>
            </w:r>
            <w:r w:rsidR="009A7889">
              <w:rPr>
                <w:noProof/>
                <w:webHidden/>
              </w:rPr>
              <w:fldChar w:fldCharType="end"/>
            </w:r>
          </w:hyperlink>
        </w:p>
        <w:p w14:paraId="4F2C9166" w14:textId="7DDA4B15" w:rsidR="009A7889" w:rsidRDefault="009B7665">
          <w:pPr>
            <w:pStyle w:val="TOC2"/>
            <w:tabs>
              <w:tab w:val="right" w:leader="dot" w:pos="9350"/>
            </w:tabs>
            <w:rPr>
              <w:rFonts w:eastAsiaTheme="minorEastAsia" w:cstheme="minorBidi"/>
              <w:smallCaps w:val="0"/>
              <w:noProof/>
              <w:sz w:val="24"/>
              <w:szCs w:val="24"/>
            </w:rPr>
          </w:pPr>
          <w:hyperlink w:anchor="_Toc101080977" w:history="1">
            <w:r w:rsidR="009A7889" w:rsidRPr="006B2304">
              <w:rPr>
                <w:rStyle w:val="Hyperlink"/>
                <w:noProof/>
              </w:rPr>
              <w:t>User Guide</w:t>
            </w:r>
            <w:r w:rsidR="009A7889">
              <w:rPr>
                <w:noProof/>
                <w:webHidden/>
              </w:rPr>
              <w:tab/>
            </w:r>
            <w:r w:rsidR="009A7889">
              <w:rPr>
                <w:noProof/>
                <w:webHidden/>
              </w:rPr>
              <w:fldChar w:fldCharType="begin"/>
            </w:r>
            <w:r w:rsidR="009A7889">
              <w:rPr>
                <w:noProof/>
                <w:webHidden/>
              </w:rPr>
              <w:instrText xml:space="preserve"> PAGEREF _Toc101080977 \h </w:instrText>
            </w:r>
            <w:r w:rsidR="009A7889">
              <w:rPr>
                <w:noProof/>
                <w:webHidden/>
              </w:rPr>
            </w:r>
            <w:r w:rsidR="009A7889">
              <w:rPr>
                <w:noProof/>
                <w:webHidden/>
              </w:rPr>
              <w:fldChar w:fldCharType="separate"/>
            </w:r>
            <w:r w:rsidR="009A7889">
              <w:rPr>
                <w:noProof/>
                <w:webHidden/>
              </w:rPr>
              <w:t>5</w:t>
            </w:r>
            <w:r w:rsidR="009A7889">
              <w:rPr>
                <w:noProof/>
                <w:webHidden/>
              </w:rPr>
              <w:fldChar w:fldCharType="end"/>
            </w:r>
          </w:hyperlink>
        </w:p>
        <w:p w14:paraId="7BD2CAF2" w14:textId="6D18EFD5" w:rsidR="009A7889" w:rsidRDefault="009B7665">
          <w:pPr>
            <w:pStyle w:val="TOC2"/>
            <w:tabs>
              <w:tab w:val="right" w:leader="dot" w:pos="9350"/>
            </w:tabs>
            <w:rPr>
              <w:rFonts w:eastAsiaTheme="minorEastAsia" w:cstheme="minorBidi"/>
              <w:smallCaps w:val="0"/>
              <w:noProof/>
              <w:sz w:val="24"/>
              <w:szCs w:val="24"/>
            </w:rPr>
          </w:pPr>
          <w:hyperlink w:anchor="_Toc101080978" w:history="1">
            <w:r w:rsidR="009A7889" w:rsidRPr="006B2304">
              <w:rPr>
                <w:rStyle w:val="Hyperlink"/>
                <w:noProof/>
              </w:rPr>
              <w:t>Pros / Cons / Insights</w:t>
            </w:r>
            <w:r w:rsidR="009A7889">
              <w:rPr>
                <w:noProof/>
                <w:webHidden/>
              </w:rPr>
              <w:tab/>
            </w:r>
            <w:r w:rsidR="009A7889">
              <w:rPr>
                <w:noProof/>
                <w:webHidden/>
              </w:rPr>
              <w:fldChar w:fldCharType="begin"/>
            </w:r>
            <w:r w:rsidR="009A7889">
              <w:rPr>
                <w:noProof/>
                <w:webHidden/>
              </w:rPr>
              <w:instrText xml:space="preserve"> PAGEREF _Toc101080978 \h </w:instrText>
            </w:r>
            <w:r w:rsidR="009A7889">
              <w:rPr>
                <w:noProof/>
                <w:webHidden/>
              </w:rPr>
            </w:r>
            <w:r w:rsidR="009A7889">
              <w:rPr>
                <w:noProof/>
                <w:webHidden/>
              </w:rPr>
              <w:fldChar w:fldCharType="separate"/>
            </w:r>
            <w:r w:rsidR="009A7889">
              <w:rPr>
                <w:noProof/>
                <w:webHidden/>
              </w:rPr>
              <w:t>7</w:t>
            </w:r>
            <w:r w:rsidR="009A7889">
              <w:rPr>
                <w:noProof/>
                <w:webHidden/>
              </w:rPr>
              <w:fldChar w:fldCharType="end"/>
            </w:r>
          </w:hyperlink>
        </w:p>
        <w:p w14:paraId="60C09E66" w14:textId="102BA2E7" w:rsidR="009A7889" w:rsidRDefault="009B7665">
          <w:pPr>
            <w:pStyle w:val="TOC2"/>
            <w:tabs>
              <w:tab w:val="right" w:leader="dot" w:pos="9350"/>
            </w:tabs>
            <w:rPr>
              <w:rFonts w:eastAsiaTheme="minorEastAsia" w:cstheme="minorBidi"/>
              <w:smallCaps w:val="0"/>
              <w:noProof/>
              <w:sz w:val="24"/>
              <w:szCs w:val="24"/>
            </w:rPr>
          </w:pPr>
          <w:hyperlink w:anchor="_Toc101080979" w:history="1">
            <w:r w:rsidR="009A7889" w:rsidRPr="006B2304">
              <w:rPr>
                <w:rStyle w:val="Hyperlink"/>
                <w:noProof/>
              </w:rPr>
              <w:t>Comparison with Arena</w:t>
            </w:r>
            <w:r w:rsidR="009A7889">
              <w:rPr>
                <w:noProof/>
                <w:webHidden/>
              </w:rPr>
              <w:tab/>
            </w:r>
            <w:r w:rsidR="009A7889">
              <w:rPr>
                <w:noProof/>
                <w:webHidden/>
              </w:rPr>
              <w:fldChar w:fldCharType="begin"/>
            </w:r>
            <w:r w:rsidR="009A7889">
              <w:rPr>
                <w:noProof/>
                <w:webHidden/>
              </w:rPr>
              <w:instrText xml:space="preserve"> PAGEREF _Toc101080979 \h </w:instrText>
            </w:r>
            <w:r w:rsidR="009A7889">
              <w:rPr>
                <w:noProof/>
                <w:webHidden/>
              </w:rPr>
            </w:r>
            <w:r w:rsidR="009A7889">
              <w:rPr>
                <w:noProof/>
                <w:webHidden/>
              </w:rPr>
              <w:fldChar w:fldCharType="separate"/>
            </w:r>
            <w:r w:rsidR="009A7889">
              <w:rPr>
                <w:noProof/>
                <w:webHidden/>
              </w:rPr>
              <w:t>7</w:t>
            </w:r>
            <w:r w:rsidR="009A7889">
              <w:rPr>
                <w:noProof/>
                <w:webHidden/>
              </w:rPr>
              <w:fldChar w:fldCharType="end"/>
            </w:r>
          </w:hyperlink>
        </w:p>
        <w:p w14:paraId="58898BE4" w14:textId="6856C144" w:rsidR="009A7889" w:rsidRDefault="009B7665">
          <w:pPr>
            <w:pStyle w:val="TOC1"/>
            <w:tabs>
              <w:tab w:val="left" w:pos="440"/>
              <w:tab w:val="right" w:leader="dot" w:pos="9350"/>
            </w:tabs>
            <w:rPr>
              <w:rFonts w:eastAsiaTheme="minorEastAsia" w:cstheme="minorBidi"/>
              <w:b w:val="0"/>
              <w:bCs w:val="0"/>
              <w:caps w:val="0"/>
              <w:noProof/>
              <w:sz w:val="24"/>
              <w:szCs w:val="24"/>
            </w:rPr>
          </w:pPr>
          <w:hyperlink w:anchor="_Toc101080980" w:history="1">
            <w:r w:rsidR="009A7889" w:rsidRPr="006B2304">
              <w:rPr>
                <w:rStyle w:val="Hyperlink"/>
                <w:noProof/>
              </w:rPr>
              <w:t>4.</w:t>
            </w:r>
            <w:r w:rsidR="009A7889">
              <w:rPr>
                <w:rFonts w:eastAsiaTheme="minorEastAsia" w:cstheme="minorBidi"/>
                <w:b w:val="0"/>
                <w:bCs w:val="0"/>
                <w:caps w:val="0"/>
                <w:noProof/>
                <w:sz w:val="24"/>
                <w:szCs w:val="24"/>
              </w:rPr>
              <w:tab/>
            </w:r>
            <w:r w:rsidR="009A7889" w:rsidRPr="006B2304">
              <w:rPr>
                <w:rStyle w:val="Hyperlink"/>
                <w:noProof/>
              </w:rPr>
              <w:t>Output data from use case</w:t>
            </w:r>
            <w:r w:rsidR="009A7889">
              <w:rPr>
                <w:noProof/>
                <w:webHidden/>
              </w:rPr>
              <w:tab/>
            </w:r>
            <w:r w:rsidR="009A7889">
              <w:rPr>
                <w:noProof/>
                <w:webHidden/>
              </w:rPr>
              <w:fldChar w:fldCharType="begin"/>
            </w:r>
            <w:r w:rsidR="009A7889">
              <w:rPr>
                <w:noProof/>
                <w:webHidden/>
              </w:rPr>
              <w:instrText xml:space="preserve"> PAGEREF _Toc101080980 \h </w:instrText>
            </w:r>
            <w:r w:rsidR="009A7889">
              <w:rPr>
                <w:noProof/>
                <w:webHidden/>
              </w:rPr>
            </w:r>
            <w:r w:rsidR="009A7889">
              <w:rPr>
                <w:noProof/>
                <w:webHidden/>
              </w:rPr>
              <w:fldChar w:fldCharType="separate"/>
            </w:r>
            <w:r w:rsidR="009A7889">
              <w:rPr>
                <w:noProof/>
                <w:webHidden/>
              </w:rPr>
              <w:t>7</w:t>
            </w:r>
            <w:r w:rsidR="009A7889">
              <w:rPr>
                <w:noProof/>
                <w:webHidden/>
              </w:rPr>
              <w:fldChar w:fldCharType="end"/>
            </w:r>
          </w:hyperlink>
        </w:p>
        <w:p w14:paraId="2FC885B1" w14:textId="53793426" w:rsidR="009A7889" w:rsidRDefault="009B7665">
          <w:pPr>
            <w:pStyle w:val="TOC2"/>
            <w:tabs>
              <w:tab w:val="left" w:pos="880"/>
              <w:tab w:val="right" w:leader="dot" w:pos="9350"/>
            </w:tabs>
            <w:rPr>
              <w:rFonts w:eastAsiaTheme="minorEastAsia" w:cstheme="minorBidi"/>
              <w:smallCaps w:val="0"/>
              <w:noProof/>
              <w:sz w:val="24"/>
              <w:szCs w:val="24"/>
            </w:rPr>
          </w:pPr>
          <w:hyperlink w:anchor="_Toc101080981" w:history="1">
            <w:r w:rsidR="009A7889" w:rsidRPr="006B2304">
              <w:rPr>
                <w:rStyle w:val="Hyperlink"/>
                <w:noProof/>
              </w:rPr>
              <w:t>(a)</w:t>
            </w:r>
            <w:r w:rsidR="009A7889">
              <w:rPr>
                <w:rFonts w:eastAsiaTheme="minorEastAsia" w:cstheme="minorBidi"/>
                <w:smallCaps w:val="0"/>
                <w:noProof/>
                <w:sz w:val="24"/>
                <w:szCs w:val="24"/>
              </w:rPr>
              <w:tab/>
            </w:r>
            <w:r w:rsidR="009A7889" w:rsidRPr="006B2304">
              <w:rPr>
                <w:rStyle w:val="Hyperlink"/>
                <w:noProof/>
              </w:rPr>
              <w:t>Occupancy</w:t>
            </w:r>
            <w:r w:rsidR="009A7889">
              <w:rPr>
                <w:noProof/>
                <w:webHidden/>
              </w:rPr>
              <w:tab/>
            </w:r>
            <w:r w:rsidR="009A7889">
              <w:rPr>
                <w:noProof/>
                <w:webHidden/>
              </w:rPr>
              <w:fldChar w:fldCharType="begin"/>
            </w:r>
            <w:r w:rsidR="009A7889">
              <w:rPr>
                <w:noProof/>
                <w:webHidden/>
              </w:rPr>
              <w:instrText xml:space="preserve"> PAGEREF _Toc101080981 \h </w:instrText>
            </w:r>
            <w:r w:rsidR="009A7889">
              <w:rPr>
                <w:noProof/>
                <w:webHidden/>
              </w:rPr>
            </w:r>
            <w:r w:rsidR="009A7889">
              <w:rPr>
                <w:noProof/>
                <w:webHidden/>
              </w:rPr>
              <w:fldChar w:fldCharType="separate"/>
            </w:r>
            <w:r w:rsidR="009A7889">
              <w:rPr>
                <w:noProof/>
                <w:webHidden/>
              </w:rPr>
              <w:t>7</w:t>
            </w:r>
            <w:r w:rsidR="009A7889">
              <w:rPr>
                <w:noProof/>
                <w:webHidden/>
              </w:rPr>
              <w:fldChar w:fldCharType="end"/>
            </w:r>
          </w:hyperlink>
        </w:p>
        <w:p w14:paraId="3ABDA54D" w14:textId="665B3208" w:rsidR="009A7889" w:rsidRDefault="009B7665">
          <w:pPr>
            <w:pStyle w:val="TOC2"/>
            <w:tabs>
              <w:tab w:val="left" w:pos="880"/>
              <w:tab w:val="right" w:leader="dot" w:pos="9350"/>
            </w:tabs>
            <w:rPr>
              <w:rFonts w:eastAsiaTheme="minorEastAsia" w:cstheme="minorBidi"/>
              <w:smallCaps w:val="0"/>
              <w:noProof/>
              <w:sz w:val="24"/>
              <w:szCs w:val="24"/>
            </w:rPr>
          </w:pPr>
          <w:hyperlink w:anchor="_Toc101080982" w:history="1">
            <w:r w:rsidR="009A7889" w:rsidRPr="006B2304">
              <w:rPr>
                <w:rStyle w:val="Hyperlink"/>
                <w:noProof/>
              </w:rPr>
              <w:t>(b)</w:t>
            </w:r>
            <w:r w:rsidR="009A7889">
              <w:rPr>
                <w:rFonts w:eastAsiaTheme="minorEastAsia" w:cstheme="minorBidi"/>
                <w:smallCaps w:val="0"/>
                <w:noProof/>
                <w:sz w:val="24"/>
                <w:szCs w:val="24"/>
              </w:rPr>
              <w:tab/>
            </w:r>
            <w:r w:rsidR="009A7889" w:rsidRPr="006B2304">
              <w:rPr>
                <w:rStyle w:val="Hyperlink"/>
                <w:noProof/>
              </w:rPr>
              <w:t>Un-utilized capacity</w:t>
            </w:r>
            <w:r w:rsidR="009A7889">
              <w:rPr>
                <w:noProof/>
                <w:webHidden/>
              </w:rPr>
              <w:tab/>
            </w:r>
            <w:r w:rsidR="009A7889">
              <w:rPr>
                <w:noProof/>
                <w:webHidden/>
              </w:rPr>
              <w:fldChar w:fldCharType="begin"/>
            </w:r>
            <w:r w:rsidR="009A7889">
              <w:rPr>
                <w:noProof/>
                <w:webHidden/>
              </w:rPr>
              <w:instrText xml:space="preserve"> PAGEREF _Toc101080982 \h </w:instrText>
            </w:r>
            <w:r w:rsidR="009A7889">
              <w:rPr>
                <w:noProof/>
                <w:webHidden/>
              </w:rPr>
            </w:r>
            <w:r w:rsidR="009A7889">
              <w:rPr>
                <w:noProof/>
                <w:webHidden/>
              </w:rPr>
              <w:fldChar w:fldCharType="separate"/>
            </w:r>
            <w:r w:rsidR="009A7889">
              <w:rPr>
                <w:noProof/>
                <w:webHidden/>
              </w:rPr>
              <w:t>8</w:t>
            </w:r>
            <w:r w:rsidR="009A7889">
              <w:rPr>
                <w:noProof/>
                <w:webHidden/>
              </w:rPr>
              <w:fldChar w:fldCharType="end"/>
            </w:r>
          </w:hyperlink>
        </w:p>
        <w:p w14:paraId="187B5830" w14:textId="05F8855F" w:rsidR="009A7889" w:rsidRDefault="009B7665">
          <w:pPr>
            <w:pStyle w:val="TOC2"/>
            <w:tabs>
              <w:tab w:val="left" w:pos="880"/>
              <w:tab w:val="right" w:leader="dot" w:pos="9350"/>
            </w:tabs>
            <w:rPr>
              <w:rFonts w:eastAsiaTheme="minorEastAsia" w:cstheme="minorBidi"/>
              <w:smallCaps w:val="0"/>
              <w:noProof/>
              <w:sz w:val="24"/>
              <w:szCs w:val="24"/>
            </w:rPr>
          </w:pPr>
          <w:hyperlink w:anchor="_Toc101080983" w:history="1">
            <w:r w:rsidR="009A7889" w:rsidRPr="006B2304">
              <w:rPr>
                <w:rStyle w:val="Hyperlink"/>
                <w:noProof/>
              </w:rPr>
              <w:t>(c)</w:t>
            </w:r>
            <w:r w:rsidR="009A7889">
              <w:rPr>
                <w:rFonts w:eastAsiaTheme="minorEastAsia" w:cstheme="minorBidi"/>
                <w:smallCaps w:val="0"/>
                <w:noProof/>
                <w:sz w:val="24"/>
                <w:szCs w:val="24"/>
              </w:rPr>
              <w:tab/>
            </w:r>
            <w:r w:rsidR="009A7889" w:rsidRPr="006B2304">
              <w:rPr>
                <w:rStyle w:val="Hyperlink"/>
                <w:noProof/>
              </w:rPr>
              <w:t>Abuse victims turned away over time</w:t>
            </w:r>
            <w:r w:rsidR="009A7889">
              <w:rPr>
                <w:noProof/>
                <w:webHidden/>
              </w:rPr>
              <w:tab/>
            </w:r>
            <w:r w:rsidR="009A7889">
              <w:rPr>
                <w:noProof/>
                <w:webHidden/>
              </w:rPr>
              <w:fldChar w:fldCharType="begin"/>
            </w:r>
            <w:r w:rsidR="009A7889">
              <w:rPr>
                <w:noProof/>
                <w:webHidden/>
              </w:rPr>
              <w:instrText xml:space="preserve"> PAGEREF _Toc101080983 \h </w:instrText>
            </w:r>
            <w:r w:rsidR="009A7889">
              <w:rPr>
                <w:noProof/>
                <w:webHidden/>
              </w:rPr>
            </w:r>
            <w:r w:rsidR="009A7889">
              <w:rPr>
                <w:noProof/>
                <w:webHidden/>
              </w:rPr>
              <w:fldChar w:fldCharType="separate"/>
            </w:r>
            <w:r w:rsidR="009A7889">
              <w:rPr>
                <w:noProof/>
                <w:webHidden/>
              </w:rPr>
              <w:t>9</w:t>
            </w:r>
            <w:r w:rsidR="009A7889">
              <w:rPr>
                <w:noProof/>
                <w:webHidden/>
              </w:rPr>
              <w:fldChar w:fldCharType="end"/>
            </w:r>
          </w:hyperlink>
        </w:p>
        <w:p w14:paraId="4EF2DB6A" w14:textId="574385B9" w:rsidR="009A7889" w:rsidRDefault="009B7665">
          <w:pPr>
            <w:pStyle w:val="TOC2"/>
            <w:tabs>
              <w:tab w:val="left" w:pos="880"/>
              <w:tab w:val="right" w:leader="dot" w:pos="9350"/>
            </w:tabs>
            <w:rPr>
              <w:rFonts w:eastAsiaTheme="minorEastAsia" w:cstheme="minorBidi"/>
              <w:smallCaps w:val="0"/>
              <w:noProof/>
              <w:sz w:val="24"/>
              <w:szCs w:val="24"/>
            </w:rPr>
          </w:pPr>
          <w:hyperlink w:anchor="_Toc101080984" w:history="1">
            <w:r w:rsidR="009A7889" w:rsidRPr="006B2304">
              <w:rPr>
                <w:rStyle w:val="Hyperlink"/>
                <w:noProof/>
              </w:rPr>
              <w:t>(d)</w:t>
            </w:r>
            <w:r w:rsidR="009A7889">
              <w:rPr>
                <w:rFonts w:eastAsiaTheme="minorEastAsia" w:cstheme="minorBidi"/>
                <w:smallCaps w:val="0"/>
                <w:noProof/>
                <w:sz w:val="24"/>
                <w:szCs w:val="24"/>
              </w:rPr>
              <w:tab/>
            </w:r>
            <w:r w:rsidR="009A7889" w:rsidRPr="006B2304">
              <w:rPr>
                <w:rStyle w:val="Hyperlink"/>
                <w:noProof/>
              </w:rPr>
              <w:t>Abuse victims sent to hotel over time</w:t>
            </w:r>
            <w:r w:rsidR="009A7889">
              <w:rPr>
                <w:noProof/>
                <w:webHidden/>
              </w:rPr>
              <w:tab/>
            </w:r>
            <w:r w:rsidR="009A7889">
              <w:rPr>
                <w:noProof/>
                <w:webHidden/>
              </w:rPr>
              <w:fldChar w:fldCharType="begin"/>
            </w:r>
            <w:r w:rsidR="009A7889">
              <w:rPr>
                <w:noProof/>
                <w:webHidden/>
              </w:rPr>
              <w:instrText xml:space="preserve"> PAGEREF _Toc101080984 \h </w:instrText>
            </w:r>
            <w:r w:rsidR="009A7889">
              <w:rPr>
                <w:noProof/>
                <w:webHidden/>
              </w:rPr>
            </w:r>
            <w:r w:rsidR="009A7889">
              <w:rPr>
                <w:noProof/>
                <w:webHidden/>
              </w:rPr>
              <w:fldChar w:fldCharType="separate"/>
            </w:r>
            <w:r w:rsidR="009A7889">
              <w:rPr>
                <w:noProof/>
                <w:webHidden/>
              </w:rPr>
              <w:t>10</w:t>
            </w:r>
            <w:r w:rsidR="009A7889">
              <w:rPr>
                <w:noProof/>
                <w:webHidden/>
              </w:rPr>
              <w:fldChar w:fldCharType="end"/>
            </w:r>
          </w:hyperlink>
        </w:p>
        <w:p w14:paraId="55D85144" w14:textId="6BFF7A1C" w:rsidR="009A7889" w:rsidRDefault="009B7665">
          <w:pPr>
            <w:pStyle w:val="TOC2"/>
            <w:tabs>
              <w:tab w:val="right" w:leader="dot" w:pos="9350"/>
            </w:tabs>
            <w:rPr>
              <w:rFonts w:eastAsiaTheme="minorEastAsia" w:cstheme="minorBidi"/>
              <w:smallCaps w:val="0"/>
              <w:noProof/>
              <w:sz w:val="24"/>
              <w:szCs w:val="24"/>
            </w:rPr>
          </w:pPr>
          <w:hyperlink w:anchor="_Toc101080985" w:history="1">
            <w:r w:rsidR="009A7889" w:rsidRPr="006B2304">
              <w:rPr>
                <w:rStyle w:val="Hyperlink"/>
                <w:noProof/>
              </w:rPr>
              <w:t>Conclusions</w:t>
            </w:r>
            <w:r w:rsidR="009A7889">
              <w:rPr>
                <w:noProof/>
                <w:webHidden/>
              </w:rPr>
              <w:tab/>
            </w:r>
            <w:r w:rsidR="009A7889">
              <w:rPr>
                <w:noProof/>
                <w:webHidden/>
              </w:rPr>
              <w:fldChar w:fldCharType="begin"/>
            </w:r>
            <w:r w:rsidR="009A7889">
              <w:rPr>
                <w:noProof/>
                <w:webHidden/>
              </w:rPr>
              <w:instrText xml:space="preserve"> PAGEREF _Toc101080985 \h </w:instrText>
            </w:r>
            <w:r w:rsidR="009A7889">
              <w:rPr>
                <w:noProof/>
                <w:webHidden/>
              </w:rPr>
            </w:r>
            <w:r w:rsidR="009A7889">
              <w:rPr>
                <w:noProof/>
                <w:webHidden/>
              </w:rPr>
              <w:fldChar w:fldCharType="separate"/>
            </w:r>
            <w:r w:rsidR="009A7889">
              <w:rPr>
                <w:noProof/>
                <w:webHidden/>
              </w:rPr>
              <w:t>11</w:t>
            </w:r>
            <w:r w:rsidR="009A7889">
              <w:rPr>
                <w:noProof/>
                <w:webHidden/>
              </w:rPr>
              <w:fldChar w:fldCharType="end"/>
            </w:r>
          </w:hyperlink>
        </w:p>
        <w:p w14:paraId="66B27CC9" w14:textId="547F9A11" w:rsidR="009A7889" w:rsidRDefault="009B7665">
          <w:pPr>
            <w:pStyle w:val="TOC1"/>
            <w:tabs>
              <w:tab w:val="right" w:leader="dot" w:pos="9350"/>
            </w:tabs>
            <w:rPr>
              <w:rFonts w:eastAsiaTheme="minorEastAsia" w:cstheme="minorBidi"/>
              <w:b w:val="0"/>
              <w:bCs w:val="0"/>
              <w:caps w:val="0"/>
              <w:noProof/>
              <w:sz w:val="24"/>
              <w:szCs w:val="24"/>
            </w:rPr>
          </w:pPr>
          <w:hyperlink w:anchor="_Toc101080986" w:history="1">
            <w:r w:rsidR="009A7889" w:rsidRPr="006B2304">
              <w:rPr>
                <w:rStyle w:val="Hyperlink"/>
                <w:noProof/>
              </w:rPr>
              <w:t>References</w:t>
            </w:r>
            <w:r w:rsidR="009A7889">
              <w:rPr>
                <w:noProof/>
                <w:webHidden/>
              </w:rPr>
              <w:tab/>
            </w:r>
            <w:r w:rsidR="009A7889">
              <w:rPr>
                <w:noProof/>
                <w:webHidden/>
              </w:rPr>
              <w:fldChar w:fldCharType="begin"/>
            </w:r>
            <w:r w:rsidR="009A7889">
              <w:rPr>
                <w:noProof/>
                <w:webHidden/>
              </w:rPr>
              <w:instrText xml:space="preserve"> PAGEREF _Toc101080986 \h </w:instrText>
            </w:r>
            <w:r w:rsidR="009A7889">
              <w:rPr>
                <w:noProof/>
                <w:webHidden/>
              </w:rPr>
            </w:r>
            <w:r w:rsidR="009A7889">
              <w:rPr>
                <w:noProof/>
                <w:webHidden/>
              </w:rPr>
              <w:fldChar w:fldCharType="separate"/>
            </w:r>
            <w:r w:rsidR="009A7889">
              <w:rPr>
                <w:noProof/>
                <w:webHidden/>
              </w:rPr>
              <w:t>12</w:t>
            </w:r>
            <w:r w:rsidR="009A7889">
              <w:rPr>
                <w:noProof/>
                <w:webHidden/>
              </w:rPr>
              <w:fldChar w:fldCharType="end"/>
            </w:r>
          </w:hyperlink>
        </w:p>
        <w:p w14:paraId="47234A22" w14:textId="686A181D" w:rsidR="00AC76F5" w:rsidRDefault="00AC76F5">
          <w:r>
            <w:rPr>
              <w:b/>
              <w:bCs/>
              <w:noProof/>
            </w:rPr>
            <w:fldChar w:fldCharType="end"/>
          </w:r>
        </w:p>
      </w:sdtContent>
    </w:sdt>
    <w:p w14:paraId="796029BD" w14:textId="77777777" w:rsidR="00B828B1" w:rsidRDefault="00B828B1" w:rsidP="00D42F81">
      <w:pPr>
        <w:pStyle w:val="Heading1"/>
      </w:pPr>
    </w:p>
    <w:p w14:paraId="29ABC91F" w14:textId="77777777" w:rsidR="00B828B1" w:rsidRDefault="00B828B1">
      <w:pPr>
        <w:rPr>
          <w:rFonts w:asciiTheme="majorHAnsi" w:eastAsiaTheme="majorEastAsia" w:hAnsiTheme="majorHAnsi" w:cstheme="majorBidi"/>
          <w:b/>
          <w:color w:val="2F5496" w:themeColor="accent1" w:themeShade="BF"/>
          <w:sz w:val="40"/>
          <w:szCs w:val="32"/>
        </w:rPr>
      </w:pPr>
      <w:r>
        <w:br w:type="page"/>
      </w:r>
    </w:p>
    <w:bookmarkStart w:id="0" w:name="_Toc101080968"/>
    <w:p w14:paraId="1EA4AB72" w14:textId="65874A43" w:rsidR="0003165D" w:rsidRDefault="00355B19" w:rsidP="00355B19">
      <w:pPr>
        <w:pStyle w:val="Heading1"/>
        <w:jc w:val="center"/>
      </w:pPr>
      <w:r>
        <w:rPr>
          <w:rFonts w:ascii="PT Sans Narrow" w:hAnsi="PT Sans Narrow"/>
          <w:noProof/>
          <w:color w:val="FF5E0E"/>
          <w:sz w:val="36"/>
          <w:szCs w:val="36"/>
        </w:rPr>
        <w:lastRenderedPageBreak/>
        <mc:AlternateContent>
          <mc:Choice Requires="wps">
            <w:drawing>
              <wp:anchor distT="0" distB="0" distL="114300" distR="114300" simplePos="0" relativeHeight="251659264" behindDoc="0" locked="0" layoutInCell="1" allowOverlap="1" wp14:anchorId="7405EB62" wp14:editId="42D91BC9">
                <wp:simplePos x="0" y="0"/>
                <wp:positionH relativeFrom="column">
                  <wp:posOffset>-637005</wp:posOffset>
                </wp:positionH>
                <wp:positionV relativeFrom="paragraph">
                  <wp:posOffset>-476584</wp:posOffset>
                </wp:positionV>
                <wp:extent cx="7138403" cy="2675289"/>
                <wp:effectExtent l="12700" t="12700" r="12065" b="17145"/>
                <wp:wrapNone/>
                <wp:docPr id="26" name="Rectangle 26"/>
                <wp:cNvGraphicFramePr/>
                <a:graphic xmlns:a="http://schemas.openxmlformats.org/drawingml/2006/main">
                  <a:graphicData uri="http://schemas.microsoft.com/office/word/2010/wordprocessingShape">
                    <wps:wsp>
                      <wps:cNvSpPr/>
                      <wps:spPr>
                        <a:xfrm>
                          <a:off x="0" y="0"/>
                          <a:ext cx="7138403" cy="2675289"/>
                        </a:xfrm>
                        <a:prstGeom prst="rect">
                          <a:avLst/>
                        </a:prstGeom>
                        <a:noFill/>
                        <a:ln w="28575"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171E2" id="Rectangle 26" o:spid="_x0000_s1026" style="position:absolute;margin-left:-50.15pt;margin-top:-37.55pt;width:562.1pt;height:2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" filled="f" strokecolor="#1f3763 [1604]" strokeweight="2.25pt">
                <v:stroke linestyle="thickBetweenThin"/>
              </v:rect>
            </w:pict>
          </mc:Fallback>
        </mc:AlternateContent>
      </w:r>
      <w:r w:rsidR="0003165D">
        <w:t xml:space="preserve">Exploring </w:t>
      </w:r>
      <w:r w:rsidR="008C096A">
        <w:t xml:space="preserve">and implementing </w:t>
      </w:r>
      <w:proofErr w:type="spellStart"/>
      <w:r w:rsidR="0003165D">
        <w:t>S</w:t>
      </w:r>
      <w:r w:rsidR="002E493F">
        <w:t>i</w:t>
      </w:r>
      <w:r w:rsidR="0003165D">
        <w:t>mPy</w:t>
      </w:r>
      <w:bookmarkEnd w:id="0"/>
      <w:proofErr w:type="spellEnd"/>
    </w:p>
    <w:p w14:paraId="78133B2E" w14:textId="227A52BE" w:rsidR="002367F8" w:rsidRDefault="002367F8" w:rsidP="00B75C5D">
      <w:pPr>
        <w:pStyle w:val="Heading1"/>
        <w:spacing w:before="480"/>
        <w:rPr>
          <w:rFonts w:ascii="PT Sans Narrow" w:hAnsi="PT Sans Narrow"/>
          <w:color w:val="FF5E0E"/>
          <w:sz w:val="36"/>
          <w:szCs w:val="36"/>
        </w:rPr>
      </w:pPr>
    </w:p>
    <w:p w14:paraId="52446278" w14:textId="75FF4D06" w:rsidR="00B75C5D" w:rsidRDefault="008C096A" w:rsidP="00355B19">
      <w:pPr>
        <w:pStyle w:val="Heading1"/>
        <w:jc w:val="center"/>
      </w:pPr>
      <w:bookmarkStart w:id="1" w:name="_Toc101080969"/>
      <w:r>
        <w:t>Project g</w:t>
      </w:r>
      <w:r w:rsidR="00B75C5D">
        <w:t xml:space="preserve">roup </w:t>
      </w:r>
      <w:r>
        <w:t xml:space="preserve"># 223 - </w:t>
      </w:r>
      <w:r w:rsidR="00B75C5D">
        <w:t>Members</w:t>
      </w:r>
      <w:bookmarkEnd w:id="1"/>
    </w:p>
    <w:p w14:paraId="24827D99" w14:textId="1BC3979B" w:rsidR="00B75C5D" w:rsidRDefault="00B75C5D" w:rsidP="00355B19">
      <w:pPr>
        <w:pStyle w:val="ListParagraph"/>
        <w:numPr>
          <w:ilvl w:val="0"/>
          <w:numId w:val="18"/>
        </w:numPr>
      </w:pPr>
      <w:r>
        <w:t>Omer Ansari</w:t>
      </w:r>
    </w:p>
    <w:p w14:paraId="3D191A05" w14:textId="77777777" w:rsidR="00B75C5D" w:rsidRDefault="00B75C5D" w:rsidP="00355B19">
      <w:pPr>
        <w:pStyle w:val="ListParagraph"/>
        <w:numPr>
          <w:ilvl w:val="0"/>
          <w:numId w:val="18"/>
        </w:numPr>
      </w:pPr>
      <w:proofErr w:type="spellStart"/>
      <w:r>
        <w:t>Harshini</w:t>
      </w:r>
      <w:proofErr w:type="spellEnd"/>
      <w:r>
        <w:t xml:space="preserve"> </w:t>
      </w:r>
      <w:proofErr w:type="spellStart"/>
      <w:r>
        <w:t>Prabakaran</w:t>
      </w:r>
      <w:proofErr w:type="spellEnd"/>
    </w:p>
    <w:p w14:paraId="0707F794" w14:textId="434D47B0" w:rsidR="00B75C5D" w:rsidRDefault="00B75C5D" w:rsidP="00355B19">
      <w:pPr>
        <w:pStyle w:val="ListParagraph"/>
        <w:numPr>
          <w:ilvl w:val="0"/>
          <w:numId w:val="18"/>
        </w:numPr>
      </w:pPr>
      <w:proofErr w:type="spellStart"/>
      <w:r>
        <w:t>Sreeram</w:t>
      </w:r>
      <w:proofErr w:type="spellEnd"/>
      <w:r>
        <w:t xml:space="preserve"> </w:t>
      </w:r>
      <w:proofErr w:type="spellStart"/>
      <w:r>
        <w:t>Jayabalan</w:t>
      </w:r>
      <w:proofErr w:type="spellEnd"/>
    </w:p>
    <w:p w14:paraId="2E8A84C1" w14:textId="2DC7D01A" w:rsidR="00B75C5D" w:rsidRDefault="00B75C5D" w:rsidP="0003165D">
      <w:pPr>
        <w:pStyle w:val="Heading2"/>
      </w:pPr>
    </w:p>
    <w:p w14:paraId="74AF6FE2" w14:textId="77777777" w:rsidR="00B75C5D" w:rsidRPr="00B75C5D" w:rsidRDefault="00B75C5D" w:rsidP="00B75C5D"/>
    <w:p w14:paraId="2E45CF64" w14:textId="4731EB45" w:rsidR="0003165D" w:rsidRDefault="0003165D" w:rsidP="0003165D"/>
    <w:p w14:paraId="6B89E145" w14:textId="2394141F" w:rsidR="00B75C5D" w:rsidRDefault="00B75C5D" w:rsidP="0003165D">
      <w:pPr>
        <w:pStyle w:val="Heading2"/>
      </w:pPr>
    </w:p>
    <w:p w14:paraId="09F93D3A" w14:textId="77777777" w:rsidR="00B828B1" w:rsidRDefault="00B828B1">
      <w:pPr>
        <w:rPr>
          <w:rFonts w:asciiTheme="majorHAnsi" w:eastAsiaTheme="majorEastAsia" w:hAnsiTheme="majorHAnsi" w:cstheme="majorBidi"/>
          <w:b/>
          <w:color w:val="2F5496" w:themeColor="accent1" w:themeShade="BF"/>
          <w:sz w:val="40"/>
          <w:szCs w:val="32"/>
        </w:rPr>
      </w:pPr>
      <w:r>
        <w:br w:type="page"/>
      </w:r>
    </w:p>
    <w:p w14:paraId="20C983B0" w14:textId="3E4F799C" w:rsidR="00B75C5D" w:rsidRDefault="00B75C5D" w:rsidP="00D42F81">
      <w:pPr>
        <w:pStyle w:val="Heading1"/>
        <w:numPr>
          <w:ilvl w:val="0"/>
          <w:numId w:val="1"/>
        </w:numPr>
      </w:pPr>
      <w:bookmarkStart w:id="2" w:name="_Toc101080970"/>
      <w:r>
        <w:lastRenderedPageBreak/>
        <w:t>Abstract</w:t>
      </w:r>
      <w:bookmarkEnd w:id="2"/>
    </w:p>
    <w:p w14:paraId="6474EC3C" w14:textId="77777777" w:rsidR="00035EFE" w:rsidRDefault="00035EFE" w:rsidP="00035EFE">
      <w:pPr>
        <w:pStyle w:val="NormalWeb"/>
        <w:spacing w:before="120" w:beforeAutospacing="0" w:after="0" w:afterAutospacing="0"/>
        <w:ind w:left="360"/>
        <w:textAlignment w:val="baseline"/>
        <w:rPr>
          <w:rFonts w:ascii="American Typewriter" w:hAnsi="American Typewriter" w:cs="Open Sans"/>
          <w:color w:val="695D46"/>
          <w:szCs w:val="22"/>
        </w:rPr>
      </w:pPr>
    </w:p>
    <w:p w14:paraId="6DCDB520" w14:textId="6FB7423C" w:rsidR="00B75C5D" w:rsidRPr="00D42F81" w:rsidRDefault="00B75C5D" w:rsidP="00035EFE">
      <w:pPr>
        <w:pStyle w:val="NormalWeb"/>
        <w:numPr>
          <w:ilvl w:val="0"/>
          <w:numId w:val="13"/>
        </w:numPr>
        <w:spacing w:before="120" w:beforeAutospacing="0" w:after="0" w:afterAutospacing="0"/>
        <w:textAlignment w:val="baseline"/>
        <w:rPr>
          <w:rFonts w:ascii="American Typewriter" w:hAnsi="American Typewriter" w:cs="Open Sans"/>
          <w:color w:val="695D46"/>
          <w:szCs w:val="22"/>
        </w:rPr>
      </w:pPr>
      <w:proofErr w:type="spellStart"/>
      <w:r w:rsidRPr="00D42F81">
        <w:rPr>
          <w:rFonts w:ascii="American Typewriter" w:hAnsi="American Typewriter" w:cs="Open Sans"/>
          <w:color w:val="695D46"/>
          <w:szCs w:val="22"/>
        </w:rPr>
        <w:t>SimPy</w:t>
      </w:r>
      <w:proofErr w:type="spellEnd"/>
      <w:r w:rsidRPr="00D42F81">
        <w:rPr>
          <w:rFonts w:ascii="American Typewriter" w:hAnsi="American Typewriter" w:cs="Open Sans"/>
          <w:color w:val="695D46"/>
          <w:szCs w:val="22"/>
        </w:rPr>
        <w:t xml:space="preserve"> is a simulation package based on the popular Python language.</w:t>
      </w:r>
    </w:p>
    <w:p w14:paraId="07AA83B1" w14:textId="77777777" w:rsidR="00B75C5D" w:rsidRPr="00D42F81" w:rsidRDefault="00B75C5D" w:rsidP="00035EFE">
      <w:pPr>
        <w:pStyle w:val="NormalWeb"/>
        <w:numPr>
          <w:ilvl w:val="0"/>
          <w:numId w:val="13"/>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color w:val="695D46"/>
          <w:szCs w:val="22"/>
        </w:rPr>
        <w:t xml:space="preserve">Our team is attempting to understand </w:t>
      </w:r>
      <w:proofErr w:type="spellStart"/>
      <w:r w:rsidRPr="00D42F81">
        <w:rPr>
          <w:rFonts w:ascii="American Typewriter" w:hAnsi="American Typewriter" w:cs="Open Sans"/>
          <w:color w:val="695D46"/>
          <w:szCs w:val="22"/>
        </w:rPr>
        <w:t>SimPy</w:t>
      </w:r>
      <w:proofErr w:type="spellEnd"/>
      <w:r w:rsidRPr="00D42F81">
        <w:rPr>
          <w:rFonts w:ascii="American Typewriter" w:hAnsi="American Typewriter" w:cs="Open Sans"/>
          <w:color w:val="695D46"/>
          <w:szCs w:val="22"/>
        </w:rPr>
        <w:t>, it’s strengths, weaknesses and apply it in a real work simulation use case.</w:t>
      </w:r>
    </w:p>
    <w:p w14:paraId="338AC28B" w14:textId="77777777" w:rsidR="00B75C5D" w:rsidRPr="00D42F81" w:rsidRDefault="00B75C5D" w:rsidP="00035EFE">
      <w:pPr>
        <w:pStyle w:val="NormalWeb"/>
        <w:numPr>
          <w:ilvl w:val="0"/>
          <w:numId w:val="13"/>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color w:val="695D46"/>
          <w:szCs w:val="22"/>
        </w:rPr>
        <w:t>Our intent is to share our learnings of this package through opinions, recommendations, a user guide and impressions on any weaknesses.</w:t>
      </w:r>
    </w:p>
    <w:p w14:paraId="6D560C89" w14:textId="77777777" w:rsidR="00B75C5D" w:rsidRPr="00D42F81" w:rsidRDefault="00B75C5D" w:rsidP="00035EFE">
      <w:pPr>
        <w:pStyle w:val="NormalWeb"/>
        <w:numPr>
          <w:ilvl w:val="0"/>
          <w:numId w:val="13"/>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color w:val="695D46"/>
          <w:szCs w:val="22"/>
        </w:rPr>
        <w:t xml:space="preserve">Our expectation is that, In addition to being a project deliverable, this structured approach to learning will help reinforce our understanding of </w:t>
      </w:r>
      <w:proofErr w:type="spellStart"/>
      <w:r w:rsidRPr="00D42F81">
        <w:rPr>
          <w:rFonts w:ascii="American Typewriter" w:hAnsi="American Typewriter" w:cs="Open Sans"/>
          <w:color w:val="695D46"/>
          <w:szCs w:val="22"/>
        </w:rPr>
        <w:t>SimPy</w:t>
      </w:r>
      <w:proofErr w:type="spellEnd"/>
      <w:r w:rsidRPr="00D42F81">
        <w:rPr>
          <w:rFonts w:ascii="American Typewriter" w:hAnsi="American Typewriter" w:cs="Open Sans"/>
          <w:color w:val="695D46"/>
          <w:szCs w:val="22"/>
        </w:rPr>
        <w:t xml:space="preserve"> so we may use it more effectively.</w:t>
      </w:r>
    </w:p>
    <w:p w14:paraId="02D4AD13" w14:textId="77777777" w:rsidR="00B75C5D" w:rsidRPr="00B75C5D" w:rsidRDefault="00B75C5D" w:rsidP="00B75C5D"/>
    <w:p w14:paraId="611B9BE4" w14:textId="64A02A23" w:rsidR="0003165D" w:rsidRDefault="008C096A" w:rsidP="00035EFE">
      <w:pPr>
        <w:pStyle w:val="Heading1"/>
        <w:numPr>
          <w:ilvl w:val="0"/>
          <w:numId w:val="1"/>
        </w:numPr>
      </w:pPr>
      <w:bookmarkStart w:id="3" w:name="_Toc101080971"/>
      <w:r>
        <w:t xml:space="preserve">Background and </w:t>
      </w:r>
      <w:r w:rsidR="0003165D">
        <w:t>use case</w:t>
      </w:r>
      <w:bookmarkEnd w:id="3"/>
    </w:p>
    <w:p w14:paraId="1C9BD57C" w14:textId="2C3B70FD" w:rsidR="0003165D" w:rsidRDefault="0003165D" w:rsidP="0003165D"/>
    <w:p w14:paraId="31A82145" w14:textId="77777777" w:rsidR="00701DF8" w:rsidRPr="00D42F81" w:rsidRDefault="00701DF8" w:rsidP="00701DF8">
      <w:pPr>
        <w:pStyle w:val="Heading2"/>
      </w:pPr>
      <w:bookmarkStart w:id="4" w:name="_Toc101080972"/>
      <w:r>
        <w:t>Description of use case (Abused women’s shelter)</w:t>
      </w:r>
      <w:bookmarkEnd w:id="4"/>
    </w:p>
    <w:p w14:paraId="7F6A7219" w14:textId="77777777" w:rsidR="00701DF8" w:rsidRDefault="00701DF8" w:rsidP="0003165D"/>
    <w:p w14:paraId="0D982712" w14:textId="0294A5D5" w:rsidR="008F3850" w:rsidRPr="00D42F81" w:rsidRDefault="00C144E6" w:rsidP="00B828B1">
      <w:pPr>
        <w:pStyle w:val="NormalWeb"/>
        <w:spacing w:before="120" w:beforeAutospacing="0" w:after="0" w:afterAutospacing="0"/>
        <w:textAlignment w:val="baseline"/>
        <w:rPr>
          <w:rFonts w:ascii="American Typewriter" w:hAnsi="American Typewriter" w:cs="Open Sans"/>
          <w:color w:val="695D46"/>
          <w:szCs w:val="22"/>
        </w:rPr>
      </w:pPr>
      <w:r>
        <w:rPr>
          <w:rFonts w:ascii="American Typewriter" w:hAnsi="American Typewriter" w:cs="Open Sans"/>
          <w:color w:val="695D46"/>
          <w:szCs w:val="22"/>
        </w:rPr>
        <w:t xml:space="preserve">We have chosen to combine (a) Language oriented problem and (b) Application oriented problem from the rubric to </w:t>
      </w:r>
      <w:r w:rsidR="00F93646">
        <w:rPr>
          <w:rFonts w:ascii="American Typewriter" w:hAnsi="American Typewriter" w:cs="Open Sans"/>
          <w:color w:val="695D46"/>
          <w:szCs w:val="22"/>
        </w:rPr>
        <w:t xml:space="preserve">learn a new simulation package </w:t>
      </w:r>
      <w:r>
        <w:rPr>
          <w:rFonts w:ascii="American Typewriter" w:hAnsi="American Typewriter" w:cs="Open Sans"/>
          <w:color w:val="695D46"/>
          <w:szCs w:val="22"/>
        </w:rPr>
        <w:t xml:space="preserve">develop and </w:t>
      </w:r>
      <w:r w:rsidR="00F93646">
        <w:rPr>
          <w:rFonts w:ascii="American Typewriter" w:hAnsi="American Typewriter" w:cs="Open Sans"/>
          <w:color w:val="695D46"/>
          <w:szCs w:val="22"/>
        </w:rPr>
        <w:t xml:space="preserve">deliver a solution to a real-life problem for </w:t>
      </w:r>
      <w:r>
        <w:rPr>
          <w:rFonts w:ascii="American Typewriter" w:hAnsi="American Typewriter" w:cs="Open Sans"/>
          <w:color w:val="695D46"/>
          <w:szCs w:val="22"/>
        </w:rPr>
        <w:t xml:space="preserve">our project. For the learning the language part of it, we have explored the </w:t>
      </w:r>
      <w:proofErr w:type="spellStart"/>
      <w:r>
        <w:rPr>
          <w:rFonts w:ascii="American Typewriter" w:hAnsi="American Typewriter" w:cs="Open Sans"/>
          <w:color w:val="695D46"/>
          <w:szCs w:val="22"/>
        </w:rPr>
        <w:t>SimPy</w:t>
      </w:r>
      <w:proofErr w:type="spellEnd"/>
      <w:r>
        <w:rPr>
          <w:rFonts w:ascii="American Typewriter" w:hAnsi="American Typewriter" w:cs="Open Sans"/>
          <w:color w:val="695D46"/>
          <w:szCs w:val="22"/>
        </w:rPr>
        <w:t xml:space="preserve"> open source Python package</w:t>
      </w:r>
      <w:r w:rsidR="00F93646">
        <w:rPr>
          <w:rFonts w:ascii="American Typewriter" w:hAnsi="American Typewriter" w:cs="Open Sans"/>
          <w:color w:val="695D46"/>
          <w:szCs w:val="22"/>
        </w:rPr>
        <w:t xml:space="preserve"> and learnt how to use it</w:t>
      </w:r>
      <w:r>
        <w:rPr>
          <w:rFonts w:ascii="American Typewriter" w:hAnsi="American Typewriter" w:cs="Open Sans"/>
          <w:color w:val="695D46"/>
          <w:szCs w:val="22"/>
        </w:rPr>
        <w:t>.</w:t>
      </w:r>
      <w:r w:rsidR="00F93646">
        <w:rPr>
          <w:rFonts w:ascii="American Typewriter" w:hAnsi="American Typewriter" w:cs="Open Sans"/>
          <w:color w:val="695D46"/>
          <w:szCs w:val="22"/>
        </w:rPr>
        <w:t xml:space="preserve"> W</w:t>
      </w:r>
      <w:r w:rsidR="00B828B1">
        <w:rPr>
          <w:rFonts w:ascii="American Typewriter" w:hAnsi="American Typewriter" w:cs="Open Sans"/>
          <w:color w:val="695D46"/>
          <w:szCs w:val="22"/>
        </w:rPr>
        <w:t>e have chosen to apply simulation</w:t>
      </w:r>
      <w:r w:rsidR="00F93646">
        <w:rPr>
          <w:rFonts w:ascii="American Typewriter" w:hAnsi="American Typewriter" w:cs="Open Sans"/>
          <w:color w:val="695D46"/>
          <w:szCs w:val="22"/>
        </w:rPr>
        <w:t xml:space="preserve"> using </w:t>
      </w:r>
      <w:proofErr w:type="spellStart"/>
      <w:r w:rsidR="00F93646">
        <w:rPr>
          <w:rFonts w:ascii="American Typewriter" w:hAnsi="American Typewriter" w:cs="Open Sans"/>
          <w:color w:val="695D46"/>
          <w:szCs w:val="22"/>
        </w:rPr>
        <w:t>Simpy</w:t>
      </w:r>
      <w:proofErr w:type="spellEnd"/>
      <w:r w:rsidR="00F93646">
        <w:rPr>
          <w:rFonts w:ascii="American Typewriter" w:hAnsi="American Typewriter" w:cs="Open Sans"/>
          <w:color w:val="695D46"/>
          <w:szCs w:val="22"/>
        </w:rPr>
        <w:t>,</w:t>
      </w:r>
      <w:r w:rsidR="00B828B1">
        <w:rPr>
          <w:rFonts w:ascii="American Typewriter" w:hAnsi="American Typewriter" w:cs="Open Sans"/>
          <w:color w:val="695D46"/>
          <w:szCs w:val="22"/>
        </w:rPr>
        <w:t xml:space="preserve"> to benefit a </w:t>
      </w:r>
      <w:r w:rsidR="008F3850" w:rsidRPr="00D42F81">
        <w:rPr>
          <w:rFonts w:ascii="American Typewriter" w:hAnsi="American Typewriter" w:cs="Open Sans"/>
          <w:color w:val="695D46"/>
          <w:szCs w:val="22"/>
        </w:rPr>
        <w:t>non-profit women's shelter</w:t>
      </w:r>
      <w:r w:rsidR="00B828B1">
        <w:rPr>
          <w:rFonts w:ascii="American Typewriter" w:hAnsi="American Typewriter" w:cs="Open Sans"/>
          <w:color w:val="695D46"/>
          <w:szCs w:val="22"/>
        </w:rPr>
        <w:t xml:space="preserve">. </w:t>
      </w:r>
      <w:r w:rsidR="008F3850" w:rsidRPr="00D42F81">
        <w:rPr>
          <w:rFonts w:ascii="American Typewriter" w:hAnsi="American Typewriter" w:cs="Open Sans"/>
          <w:color w:val="695D46"/>
          <w:szCs w:val="22"/>
        </w:rPr>
        <w:t xml:space="preserve">The non-profit women's foundation we volunteer with provides services for abused women in North Texas. One of the services is to provide a safe shelter for </w:t>
      </w:r>
      <w:r w:rsidR="00B828B1">
        <w:rPr>
          <w:rFonts w:ascii="American Typewriter" w:hAnsi="American Typewriter" w:cs="Open Sans"/>
          <w:color w:val="695D46"/>
          <w:szCs w:val="22"/>
        </w:rPr>
        <w:t>abused</w:t>
      </w:r>
      <w:r w:rsidR="008F3850" w:rsidRPr="00D42F81">
        <w:rPr>
          <w:rFonts w:ascii="American Typewriter" w:hAnsi="American Typewriter" w:cs="Open Sans"/>
          <w:color w:val="695D46"/>
          <w:szCs w:val="22"/>
        </w:rPr>
        <w:t xml:space="preserve"> women and their families. The foundation is now at capacity with their shelter. It is actively seeking to apply for a loan </w:t>
      </w:r>
      <w:r w:rsidR="008F0EA0">
        <w:rPr>
          <w:rFonts w:ascii="American Typewriter" w:hAnsi="American Typewriter" w:cs="Open Sans"/>
          <w:color w:val="695D46"/>
          <w:szCs w:val="22"/>
        </w:rPr>
        <w:t xml:space="preserve">to </w:t>
      </w:r>
      <w:r w:rsidR="008F3850" w:rsidRPr="00D42F81">
        <w:rPr>
          <w:rFonts w:ascii="American Typewriter" w:hAnsi="American Typewriter" w:cs="Open Sans"/>
          <w:color w:val="695D46"/>
          <w:szCs w:val="22"/>
        </w:rPr>
        <w:t>create another shelter. The cost of the new shelter is directly proportional to the number of beds. Therefore, it has to determine, and explain in the business case, the optimum number of beds</w:t>
      </w:r>
      <w:r w:rsidR="00F93646">
        <w:rPr>
          <w:rFonts w:ascii="American Typewriter" w:hAnsi="American Typewriter" w:cs="Open Sans"/>
          <w:color w:val="695D46"/>
          <w:szCs w:val="22"/>
        </w:rPr>
        <w:t xml:space="preserve"> needed</w:t>
      </w:r>
      <w:r w:rsidR="008F3850" w:rsidRPr="00D42F81">
        <w:rPr>
          <w:rFonts w:ascii="American Typewriter" w:hAnsi="American Typewriter" w:cs="Open Sans"/>
          <w:color w:val="695D46"/>
          <w:szCs w:val="22"/>
        </w:rPr>
        <w:t xml:space="preserve"> to cater for the growing needs.</w:t>
      </w:r>
      <w:r w:rsidR="00F93646">
        <w:rPr>
          <w:rFonts w:ascii="American Typewriter" w:hAnsi="American Typewriter" w:cs="Open Sans"/>
          <w:color w:val="695D46"/>
          <w:szCs w:val="22"/>
        </w:rPr>
        <w:t xml:space="preserve"> This would form the basis of the funding request from the shelter to expand and create the required additional capacity.</w:t>
      </w:r>
    </w:p>
    <w:p w14:paraId="211F834E" w14:textId="57233905" w:rsidR="008F3850" w:rsidRDefault="008F0EA0" w:rsidP="008F0EA0">
      <w:pPr>
        <w:pStyle w:val="NormalWeb"/>
        <w:spacing w:before="120" w:beforeAutospacing="0" w:after="0" w:afterAutospacing="0"/>
        <w:textAlignment w:val="baseline"/>
        <w:rPr>
          <w:rFonts w:ascii="American Typewriter" w:hAnsi="American Typewriter" w:cs="Open Sans"/>
          <w:color w:val="695D46"/>
          <w:szCs w:val="22"/>
        </w:rPr>
      </w:pPr>
      <w:r>
        <w:rPr>
          <w:rFonts w:ascii="American Typewriter" w:hAnsi="American Typewriter" w:cs="Open Sans"/>
          <w:color w:val="695D46"/>
          <w:szCs w:val="22"/>
        </w:rPr>
        <w:t xml:space="preserve">Our endeavor is to use simulation to show that at the current rate of intake, the existing shelter (and beds) are insufficient to cater to the demand. Simulation would provide a sense of how many additional beds will be needed. We interviewed the CEO for the shelter and reviewed existing metrics to understand distribution of various events and associated parameters. </w:t>
      </w:r>
      <w:r w:rsidR="008F3850" w:rsidRPr="00D42F81">
        <w:rPr>
          <w:rFonts w:ascii="American Typewriter" w:hAnsi="American Typewriter" w:cs="Open Sans"/>
          <w:color w:val="695D46"/>
          <w:szCs w:val="22"/>
        </w:rPr>
        <w:t xml:space="preserve">This model </w:t>
      </w:r>
      <w:r>
        <w:rPr>
          <w:rFonts w:ascii="American Typewriter" w:hAnsi="American Typewriter" w:cs="Open Sans"/>
          <w:color w:val="695D46"/>
          <w:szCs w:val="22"/>
        </w:rPr>
        <w:t xml:space="preserve">then </w:t>
      </w:r>
      <w:r w:rsidR="008F3850" w:rsidRPr="00D42F81">
        <w:rPr>
          <w:rFonts w:ascii="American Typewriter" w:hAnsi="American Typewriter" w:cs="Open Sans"/>
          <w:color w:val="695D46"/>
          <w:szCs w:val="22"/>
        </w:rPr>
        <w:t>attempts to simulate the current scenario and simulate the distribution of families this organization has to turn away because of current capacity constraints.</w:t>
      </w:r>
    </w:p>
    <w:p w14:paraId="77307F8C" w14:textId="1A9A0CE8" w:rsidR="008F0EA0" w:rsidRDefault="008F0EA0" w:rsidP="008F0EA0">
      <w:pPr>
        <w:pStyle w:val="NormalWeb"/>
        <w:spacing w:before="120" w:beforeAutospacing="0" w:after="0" w:afterAutospacing="0"/>
        <w:textAlignment w:val="baseline"/>
        <w:rPr>
          <w:rFonts w:ascii="American Typewriter" w:hAnsi="American Typewriter" w:cs="Open Sans"/>
          <w:color w:val="695D46"/>
          <w:szCs w:val="22"/>
        </w:rPr>
      </w:pPr>
    </w:p>
    <w:p w14:paraId="22EDDB40" w14:textId="4AD39ACA" w:rsidR="008F0EA0" w:rsidRPr="00D42F81" w:rsidRDefault="00701DF8" w:rsidP="002C41EE">
      <w:pPr>
        <w:pStyle w:val="Heading2"/>
      </w:pPr>
      <w:bookmarkStart w:id="5" w:name="_Toc101080973"/>
      <w:r>
        <w:lastRenderedPageBreak/>
        <w:t>Case types and processing of abuse victims</w:t>
      </w:r>
      <w:bookmarkEnd w:id="5"/>
    </w:p>
    <w:p w14:paraId="2301F24A" w14:textId="34DD6809" w:rsidR="008F3850" w:rsidRPr="008F3850" w:rsidRDefault="008F3850" w:rsidP="008F3850">
      <w:pPr>
        <w:rPr>
          <w:rFonts w:ascii="Times New Roman" w:hAnsi="Times New Roman"/>
        </w:rPr>
      </w:pPr>
      <w:r w:rsidRPr="008F3850">
        <w:rPr>
          <w:rFonts w:ascii="Times New Roman" w:hAnsi="Times New Roman"/>
        </w:rPr>
        <w:fldChar w:fldCharType="begin"/>
      </w:r>
      <w:r w:rsidRPr="008F3850">
        <w:rPr>
          <w:rFonts w:ascii="Times New Roman" w:hAnsi="Times New Roman"/>
        </w:rPr>
        <w:instrText xml:space="preserve"> INCLUDEPICTURE "https://github.com/sim-team-z/learning-simpy/raw/main/images/shelter-workflow.png" \* MERGEFORMATINET </w:instrText>
      </w:r>
      <w:r w:rsidRPr="008F3850">
        <w:rPr>
          <w:rFonts w:ascii="Times New Roman" w:hAnsi="Times New Roman"/>
        </w:rPr>
        <w:fldChar w:fldCharType="separate"/>
      </w:r>
      <w:r w:rsidRPr="008F3850">
        <w:rPr>
          <w:rFonts w:ascii="Times New Roman" w:hAnsi="Times New Roman"/>
          <w:noProof/>
        </w:rPr>
        <w:drawing>
          <wp:inline distT="0" distB="0" distL="0" distR="0" wp14:anchorId="540D7302" wp14:editId="20A6AA3B">
            <wp:extent cx="5943600" cy="3401695"/>
            <wp:effectExtent l="0" t="0" r="0" b="1905"/>
            <wp:docPr id="1" name="Picture 1" descr="The workflow for clients coming into the she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orkflow for clients coming into the shel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r w:rsidRPr="008F3850">
        <w:rPr>
          <w:rFonts w:ascii="Times New Roman" w:hAnsi="Times New Roman"/>
        </w:rPr>
        <w:fldChar w:fldCharType="end"/>
      </w:r>
    </w:p>
    <w:p w14:paraId="48B91F0B" w14:textId="77777777" w:rsidR="008F3850" w:rsidRDefault="008F3850" w:rsidP="0003165D"/>
    <w:p w14:paraId="4AD64D4E" w14:textId="44CBAE57" w:rsidR="008F0EA0" w:rsidRDefault="002C41EE" w:rsidP="008F0EA0">
      <w:pPr>
        <w:pStyle w:val="NormalWeb"/>
        <w:spacing w:before="120" w:beforeAutospacing="0" w:after="0" w:afterAutospacing="0"/>
        <w:textAlignment w:val="baseline"/>
        <w:rPr>
          <w:rFonts w:ascii="American Typewriter" w:hAnsi="American Typewriter" w:cs="Open Sans"/>
          <w:color w:val="695D46"/>
          <w:szCs w:val="22"/>
        </w:rPr>
      </w:pPr>
      <w:r>
        <w:rPr>
          <w:rFonts w:ascii="American Typewriter" w:hAnsi="American Typewriter" w:cs="Open Sans"/>
          <w:color w:val="695D46"/>
          <w:szCs w:val="22"/>
        </w:rPr>
        <w:t>There are essentially four different ways to process the incoming abuse victims, they are described below:</w:t>
      </w:r>
    </w:p>
    <w:p w14:paraId="0389A78A" w14:textId="77777777" w:rsidR="008F0EA0" w:rsidRDefault="008F0EA0" w:rsidP="008F0EA0">
      <w:pPr>
        <w:pStyle w:val="NormalWeb"/>
        <w:spacing w:before="120" w:beforeAutospacing="0" w:after="0" w:afterAutospacing="0"/>
        <w:textAlignment w:val="baseline"/>
        <w:rPr>
          <w:rFonts w:ascii="American Typewriter" w:hAnsi="American Typewriter" w:cs="Open Sans"/>
          <w:color w:val="695D46"/>
          <w:szCs w:val="22"/>
        </w:rPr>
      </w:pPr>
    </w:p>
    <w:p w14:paraId="6111228E" w14:textId="77777777" w:rsidR="008F3850" w:rsidRPr="00D42F81" w:rsidRDefault="008F3850" w:rsidP="002C41EE">
      <w:pPr>
        <w:pStyle w:val="NormalWeb"/>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color w:val="695D46"/>
          <w:szCs w:val="22"/>
        </w:rPr>
        <w:t>The shelter does not force any of its client out ever, so the outflow is completely variable and needs to be modeled as well. The clients successfully leave the shelter in 4 scenarios:</w:t>
      </w:r>
    </w:p>
    <w:p w14:paraId="69678D41" w14:textId="5B34CCAE" w:rsidR="008F3850" w:rsidRPr="00D42F81" w:rsidRDefault="008F3850" w:rsidP="002C41EE">
      <w:pPr>
        <w:pStyle w:val="NormalWeb"/>
        <w:numPr>
          <w:ilvl w:val="0"/>
          <w:numId w:val="15"/>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b/>
          <w:bCs/>
          <w:color w:val="695D46"/>
          <w:szCs w:val="22"/>
        </w:rPr>
        <w:t>CASE 1: (CAPABLE) Capable and quickly back on their feet:</w:t>
      </w:r>
      <w:r w:rsidRPr="00D42F81">
        <w:rPr>
          <w:rFonts w:ascii="American Typewriter" w:hAnsi="American Typewriter" w:cs="Open Sans"/>
          <w:color w:val="695D46"/>
          <w:szCs w:val="22"/>
        </w:rPr>
        <w:t xml:space="preserve"> These women have occupational skills, know the culture, the </w:t>
      </w:r>
      <w:r w:rsidR="002C41EE" w:rsidRPr="00D42F81">
        <w:rPr>
          <w:rFonts w:ascii="American Typewriter" w:hAnsi="American Typewriter" w:cs="Open Sans"/>
          <w:color w:val="695D46"/>
          <w:szCs w:val="22"/>
        </w:rPr>
        <w:t>English</w:t>
      </w:r>
      <w:r w:rsidRPr="00D42F81">
        <w:rPr>
          <w:rFonts w:ascii="American Typewriter" w:hAnsi="American Typewriter" w:cs="Open Sans"/>
          <w:color w:val="695D46"/>
          <w:szCs w:val="22"/>
        </w:rPr>
        <w:t xml:space="preserve"> language, and are mobile. They just need a short respite at the shelter until they collect themselves and they are back on their feet quickly.</w:t>
      </w:r>
    </w:p>
    <w:p w14:paraId="44A2F77D" w14:textId="34295AD6" w:rsidR="008F3850" w:rsidRPr="00D42F81" w:rsidRDefault="008F3850" w:rsidP="002C41EE">
      <w:pPr>
        <w:pStyle w:val="NormalWeb"/>
        <w:numPr>
          <w:ilvl w:val="1"/>
          <w:numId w:val="15"/>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color w:val="695D46"/>
          <w:szCs w:val="22"/>
        </w:rPr>
        <w:t xml:space="preserve">Stay at shelter: These women generally leave the shelter </w:t>
      </w:r>
      <w:r w:rsidR="002C41EE" w:rsidRPr="00D42F81">
        <w:rPr>
          <w:rFonts w:ascii="American Typewriter" w:hAnsi="American Typewriter" w:cs="Open Sans"/>
          <w:color w:val="695D46"/>
          <w:szCs w:val="22"/>
        </w:rPr>
        <w:t>between</w:t>
      </w:r>
      <w:r w:rsidRPr="00D42F81">
        <w:rPr>
          <w:rFonts w:ascii="American Typewriter" w:hAnsi="American Typewriter" w:cs="Open Sans"/>
          <w:color w:val="695D46"/>
          <w:szCs w:val="22"/>
        </w:rPr>
        <w:t xml:space="preserve"> 1 week to 2 months.</w:t>
      </w:r>
    </w:p>
    <w:p w14:paraId="3AFD606F" w14:textId="77777777" w:rsidR="008F3850" w:rsidRPr="00D42F81" w:rsidRDefault="008F3850" w:rsidP="002C41EE">
      <w:pPr>
        <w:pStyle w:val="NormalWeb"/>
        <w:numPr>
          <w:ilvl w:val="0"/>
          <w:numId w:val="15"/>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b/>
          <w:bCs/>
          <w:color w:val="695D46"/>
          <w:szCs w:val="22"/>
        </w:rPr>
        <w:t>CASE 2: (CULTURAL) Language and cultural barrier:</w:t>
      </w:r>
      <w:r w:rsidRPr="00D42F81">
        <w:rPr>
          <w:rFonts w:ascii="American Typewriter" w:hAnsi="American Typewriter" w:cs="Open Sans"/>
          <w:color w:val="695D46"/>
          <w:szCs w:val="22"/>
        </w:rPr>
        <w:t xml:space="preserve"> Some women may not even know how to speak proper </w:t>
      </w:r>
      <w:proofErr w:type="spellStart"/>
      <w:proofErr w:type="gramStart"/>
      <w:r w:rsidRPr="00D42F81">
        <w:rPr>
          <w:rFonts w:ascii="American Typewriter" w:hAnsi="American Typewriter" w:cs="Open Sans"/>
          <w:color w:val="695D46"/>
          <w:szCs w:val="22"/>
        </w:rPr>
        <w:t>english</w:t>
      </w:r>
      <w:proofErr w:type="spellEnd"/>
      <w:r w:rsidRPr="00D42F81">
        <w:rPr>
          <w:rFonts w:ascii="American Typewriter" w:hAnsi="American Typewriter" w:cs="Open Sans"/>
          <w:color w:val="695D46"/>
          <w:szCs w:val="22"/>
        </w:rPr>
        <w:t>, or</w:t>
      </w:r>
      <w:proofErr w:type="gramEnd"/>
      <w:r w:rsidRPr="00D42F81">
        <w:rPr>
          <w:rFonts w:ascii="American Typewriter" w:hAnsi="American Typewriter" w:cs="Open Sans"/>
          <w:color w:val="695D46"/>
          <w:szCs w:val="22"/>
        </w:rPr>
        <w:t xml:space="preserve"> read or write </w:t>
      </w:r>
      <w:proofErr w:type="spellStart"/>
      <w:r w:rsidRPr="00D42F81">
        <w:rPr>
          <w:rFonts w:ascii="American Typewriter" w:hAnsi="American Typewriter" w:cs="Open Sans"/>
          <w:color w:val="695D46"/>
          <w:szCs w:val="22"/>
        </w:rPr>
        <w:t>english</w:t>
      </w:r>
      <w:proofErr w:type="spellEnd"/>
      <w:r w:rsidRPr="00D42F81">
        <w:rPr>
          <w:rFonts w:ascii="American Typewriter" w:hAnsi="American Typewriter" w:cs="Open Sans"/>
          <w:color w:val="695D46"/>
          <w:szCs w:val="22"/>
        </w:rPr>
        <w:t>. They may also not know how to drive. In these circumstances, the organization provides opportunities for driving and other basic language training to get these women to start becoming self-sufficient.</w:t>
      </w:r>
    </w:p>
    <w:p w14:paraId="25695CFD" w14:textId="77777777" w:rsidR="008F3850" w:rsidRPr="00D42F81" w:rsidRDefault="008F3850" w:rsidP="002C41EE">
      <w:pPr>
        <w:pStyle w:val="NormalWeb"/>
        <w:numPr>
          <w:ilvl w:val="1"/>
          <w:numId w:val="15"/>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color w:val="695D46"/>
          <w:szCs w:val="22"/>
        </w:rPr>
        <w:t>Stay at shelter: These women and their families may have the longest stay in the shelter, ranging from 9-12 months.</w:t>
      </w:r>
    </w:p>
    <w:p w14:paraId="56212782" w14:textId="77777777" w:rsidR="008F3850" w:rsidRPr="00D42F81" w:rsidRDefault="008F3850" w:rsidP="002C41EE">
      <w:pPr>
        <w:pStyle w:val="NormalWeb"/>
        <w:numPr>
          <w:ilvl w:val="0"/>
          <w:numId w:val="15"/>
        </w:numPr>
        <w:spacing w:before="120" w:beforeAutospacing="0" w:after="0" w:afterAutospacing="0"/>
        <w:textAlignment w:val="baseline"/>
        <w:rPr>
          <w:rFonts w:ascii="American Typewriter" w:hAnsi="American Typewriter" w:cs="Open Sans"/>
          <w:color w:val="695D46"/>
          <w:szCs w:val="22"/>
        </w:rPr>
      </w:pPr>
      <w:r w:rsidRPr="00D42F81">
        <w:rPr>
          <w:rFonts w:ascii="American Typewriter" w:hAnsi="American Typewriter" w:cs="Open Sans"/>
          <w:b/>
          <w:bCs/>
          <w:color w:val="695D46"/>
          <w:szCs w:val="22"/>
        </w:rPr>
        <w:t>CASE 3: (MENTAL) Mental barrier:</w:t>
      </w:r>
      <w:r w:rsidRPr="00D42F81">
        <w:rPr>
          <w:rFonts w:ascii="American Typewriter" w:hAnsi="American Typewriter" w:cs="Open Sans"/>
          <w:color w:val="695D46"/>
          <w:szCs w:val="22"/>
        </w:rPr>
        <w:t> Some women are not self-confident to take on providing for their families, as they may have never done it, or not done it for a long time. For them, this organization provides counseling and coaching services to build up their confidence. Along with such services, other vocational training opportunities are also provided to these women.</w:t>
      </w:r>
    </w:p>
    <w:p w14:paraId="50F578A6" w14:textId="77777777" w:rsidR="008F3850" w:rsidRPr="002C41EE" w:rsidRDefault="008F3850" w:rsidP="002C41EE">
      <w:pPr>
        <w:pStyle w:val="NormalWeb"/>
        <w:numPr>
          <w:ilvl w:val="1"/>
          <w:numId w:val="15"/>
        </w:numPr>
        <w:spacing w:before="120" w:beforeAutospacing="0" w:after="0" w:afterAutospacing="0"/>
        <w:textAlignment w:val="baseline"/>
        <w:rPr>
          <w:rFonts w:ascii="American Typewriter" w:hAnsi="American Typewriter" w:cs="Open Sans"/>
          <w:color w:val="695D46"/>
          <w:szCs w:val="22"/>
        </w:rPr>
      </w:pPr>
      <w:r w:rsidRPr="002C41EE">
        <w:rPr>
          <w:rFonts w:ascii="American Typewriter" w:hAnsi="American Typewriter" w:cs="Open Sans"/>
          <w:color w:val="695D46"/>
          <w:szCs w:val="22"/>
        </w:rPr>
        <w:lastRenderedPageBreak/>
        <w:t>Stay at shelter: These women are not starting from the cohort in Group 2, but still have a considerable journey ahead of them to become self-confident and then self-sufficient, They can end up staying at the shelter for 4-6 months but for some, the stay can also a long tail approach 9months.</w:t>
      </w:r>
    </w:p>
    <w:p w14:paraId="74224AA6" w14:textId="77777777" w:rsidR="008F3850" w:rsidRPr="00D42F81" w:rsidRDefault="008F3850" w:rsidP="002C41EE">
      <w:pPr>
        <w:pStyle w:val="NormalWeb"/>
        <w:numPr>
          <w:ilvl w:val="0"/>
          <w:numId w:val="15"/>
        </w:numPr>
        <w:spacing w:before="120" w:beforeAutospacing="0" w:after="0" w:afterAutospacing="0"/>
        <w:textAlignment w:val="baseline"/>
        <w:rPr>
          <w:rFonts w:ascii="American Typewriter" w:hAnsi="American Typewriter" w:cs="Open Sans"/>
          <w:b/>
          <w:bCs/>
          <w:color w:val="695D46"/>
          <w:szCs w:val="22"/>
        </w:rPr>
      </w:pPr>
      <w:r w:rsidRPr="002C41EE">
        <w:rPr>
          <w:rFonts w:ascii="American Typewriter" w:hAnsi="American Typewriter" w:cs="Open Sans"/>
          <w:b/>
          <w:bCs/>
          <w:color w:val="695D46"/>
          <w:szCs w:val="22"/>
        </w:rPr>
        <w:t>CASE 4: (SKILLS) Skills barrier</w:t>
      </w:r>
      <w:r w:rsidRPr="00D42F81">
        <w:rPr>
          <w:rFonts w:ascii="American Typewriter" w:hAnsi="American Typewriter" w:cs="Open Sans"/>
          <w:color w:val="695D46"/>
          <w:szCs w:val="22"/>
        </w:rPr>
        <w:t>:</w:t>
      </w:r>
      <w:r w:rsidRPr="00D42F81">
        <w:rPr>
          <w:rFonts w:ascii="American Typewriter" w:hAnsi="American Typewriter" w:cs="Open Sans"/>
          <w:b/>
          <w:bCs/>
          <w:color w:val="695D46"/>
          <w:szCs w:val="22"/>
        </w:rPr>
        <w:t> </w:t>
      </w:r>
      <w:r w:rsidRPr="002C41EE">
        <w:rPr>
          <w:rFonts w:ascii="American Typewriter" w:hAnsi="American Typewriter" w:cs="Open Sans"/>
          <w:color w:val="695D46"/>
          <w:szCs w:val="22"/>
        </w:rPr>
        <w:t xml:space="preserve">These women want to be on their </w:t>
      </w:r>
      <w:proofErr w:type="gramStart"/>
      <w:r w:rsidRPr="002C41EE">
        <w:rPr>
          <w:rFonts w:ascii="American Typewriter" w:hAnsi="American Typewriter" w:cs="Open Sans"/>
          <w:color w:val="695D46"/>
          <w:szCs w:val="22"/>
        </w:rPr>
        <w:t>own, and</w:t>
      </w:r>
      <w:proofErr w:type="gramEnd"/>
      <w:r w:rsidRPr="002C41EE">
        <w:rPr>
          <w:rFonts w:ascii="American Typewriter" w:hAnsi="American Typewriter" w:cs="Open Sans"/>
          <w:color w:val="695D46"/>
          <w:szCs w:val="22"/>
        </w:rPr>
        <w:t xml:space="preserve"> have the motivation and desire. However they may not have the required skillset to provide for their families. The women's shelter provides funds for vocational education and options associated with the community colleges to help such women. (this may always not be a viable option depending on the circumstances of the client)</w:t>
      </w:r>
    </w:p>
    <w:p w14:paraId="6296B40B" w14:textId="77777777" w:rsidR="008F3850" w:rsidRPr="002C41EE" w:rsidRDefault="008F3850" w:rsidP="002C41EE">
      <w:pPr>
        <w:pStyle w:val="NormalWeb"/>
        <w:numPr>
          <w:ilvl w:val="1"/>
          <w:numId w:val="15"/>
        </w:numPr>
        <w:spacing w:before="120" w:beforeAutospacing="0" w:after="0" w:afterAutospacing="0"/>
        <w:textAlignment w:val="baseline"/>
        <w:rPr>
          <w:rFonts w:ascii="American Typewriter" w:hAnsi="American Typewriter" w:cs="Open Sans"/>
          <w:color w:val="695D46"/>
          <w:szCs w:val="22"/>
        </w:rPr>
      </w:pPr>
      <w:r w:rsidRPr="002C41EE">
        <w:rPr>
          <w:rFonts w:ascii="American Typewriter" w:hAnsi="American Typewriter" w:cs="Open Sans"/>
          <w:color w:val="695D46"/>
          <w:szCs w:val="22"/>
        </w:rPr>
        <w:t>Stay at shelter: These women are typically back on their feet independently between 2-6 months.</w:t>
      </w:r>
    </w:p>
    <w:p w14:paraId="5BDDB56E" w14:textId="06D48EDE" w:rsidR="00D42F81" w:rsidRDefault="00D42F81" w:rsidP="00DE2F68">
      <w:pPr>
        <w:pStyle w:val="Heading2"/>
      </w:pPr>
    </w:p>
    <w:p w14:paraId="2234A77D" w14:textId="77777777" w:rsidR="002C41EE" w:rsidRPr="002C41EE" w:rsidRDefault="002C41EE" w:rsidP="002C41EE"/>
    <w:p w14:paraId="3F0DC0BC" w14:textId="3390FA43" w:rsidR="00DE2F68" w:rsidRDefault="00DE2F68" w:rsidP="00035EFE">
      <w:pPr>
        <w:pStyle w:val="Heading1"/>
        <w:numPr>
          <w:ilvl w:val="0"/>
          <w:numId w:val="1"/>
        </w:numPr>
      </w:pPr>
      <w:bookmarkStart w:id="6" w:name="_Toc101080974"/>
      <w:r>
        <w:t>Main findings</w:t>
      </w:r>
      <w:bookmarkEnd w:id="6"/>
    </w:p>
    <w:p w14:paraId="684FA302" w14:textId="11E8488D" w:rsidR="00C71F55" w:rsidRDefault="00C71F55" w:rsidP="0003165D"/>
    <w:p w14:paraId="1733F369" w14:textId="77777777" w:rsidR="00DE2F68" w:rsidRDefault="00DE2F68" w:rsidP="0003165D"/>
    <w:p w14:paraId="1E0F2E0E" w14:textId="456E7069" w:rsidR="00DE2F68" w:rsidRDefault="002E493F" w:rsidP="00D42F81">
      <w:pPr>
        <w:pStyle w:val="Heading2"/>
      </w:pPr>
      <w:bookmarkStart w:id="7" w:name="_Toc101080975"/>
      <w:proofErr w:type="spellStart"/>
      <w:r>
        <w:rPr>
          <w:rFonts w:asciiTheme="majorHAnsi" w:hAnsiTheme="majorHAnsi" w:cstheme="majorHAnsi"/>
        </w:rPr>
        <w:t>SimPy</w:t>
      </w:r>
      <w:proofErr w:type="spellEnd"/>
      <w:r w:rsidR="00DE2F68">
        <w:t xml:space="preserve"> building blocks – how it works</w:t>
      </w:r>
      <w:bookmarkEnd w:id="7"/>
    </w:p>
    <w:p w14:paraId="47667FB7" w14:textId="77777777" w:rsidR="00DE2F68" w:rsidRDefault="00DE2F68" w:rsidP="00DE2F68"/>
    <w:p w14:paraId="423E64E6" w14:textId="50C21314" w:rsidR="00DE2F68" w:rsidRDefault="002E493F" w:rsidP="00DE2F68">
      <w:proofErr w:type="spellStart"/>
      <w:r>
        <w:t>SimPy</w:t>
      </w:r>
      <w:proofErr w:type="spellEnd"/>
      <w:r w:rsidR="00DE2F68">
        <w:t xml:space="preserve"> is a common and open-source simulation library in Python. It provides several useful features and we have learnt the basics and used it to implement a discrete event simulation scenario.</w:t>
      </w:r>
    </w:p>
    <w:p w14:paraId="6EB1A817" w14:textId="77777777" w:rsidR="00DE2F68" w:rsidRDefault="00DE2F68" w:rsidP="00DE2F68"/>
    <w:p w14:paraId="308A60B5" w14:textId="27F4D789" w:rsidR="00DE2F68" w:rsidRDefault="002E493F" w:rsidP="00DE2F68">
      <w:proofErr w:type="spellStart"/>
      <w:r>
        <w:t>SimPy</w:t>
      </w:r>
      <w:proofErr w:type="spellEnd"/>
      <w:r w:rsidR="00DE2F68">
        <w:t xml:space="preserve"> uses the concept of event generators (which essentially store a “FEL” or Future events list that can be called in chronological or any pre-determined sequence using a simple yield statement).</w:t>
      </w:r>
    </w:p>
    <w:p w14:paraId="47ACDE63" w14:textId="77777777" w:rsidR="00DE2F68" w:rsidRDefault="00DE2F68" w:rsidP="00DE2F68"/>
    <w:p w14:paraId="4DDC659D" w14:textId="77777777" w:rsidR="00DE2F68" w:rsidRDefault="00DE2F68" w:rsidP="00DE2F68">
      <w:r>
        <w:t>All “generators”  are written as processes. These processes perform event orchestration – e.g. Customer arrivals, servicing a customer etc. At a very high level processes are what execute the events created by the “event generators”.</w:t>
      </w:r>
    </w:p>
    <w:p w14:paraId="0A69ED18" w14:textId="1CB95F81" w:rsidR="0003165D" w:rsidRDefault="0003165D" w:rsidP="0003165D"/>
    <w:p w14:paraId="0E918AAB" w14:textId="5D281677" w:rsidR="0003165D" w:rsidRDefault="0003165D" w:rsidP="00D42F81">
      <w:pPr>
        <w:pStyle w:val="Heading2"/>
      </w:pPr>
      <w:bookmarkStart w:id="8" w:name="_Toc101080976"/>
      <w:r>
        <w:t>Our code architecture</w:t>
      </w:r>
      <w:bookmarkEnd w:id="8"/>
    </w:p>
    <w:p w14:paraId="00ABBB87" w14:textId="420B1AF2" w:rsidR="000A0A82" w:rsidRDefault="000A0A82" w:rsidP="0003165D"/>
    <w:p w14:paraId="3F1586B0" w14:textId="29C59E19" w:rsidR="00CE234C" w:rsidRDefault="00CE234C" w:rsidP="00CE234C">
      <w:pPr>
        <w:pStyle w:val="ListParagraph"/>
        <w:numPr>
          <w:ilvl w:val="0"/>
          <w:numId w:val="19"/>
        </w:numPr>
      </w:pPr>
      <w:r>
        <w:t>Various events have been modeled as their own methods.</w:t>
      </w:r>
    </w:p>
    <w:p w14:paraId="1D4EF76E" w14:textId="07903813" w:rsidR="00CE234C" w:rsidRDefault="00CE234C" w:rsidP="00CE234C">
      <w:pPr>
        <w:pStyle w:val="ListParagraph"/>
        <w:numPr>
          <w:ilvl w:val="0"/>
          <w:numId w:val="19"/>
        </w:numPr>
      </w:pPr>
      <w:r>
        <w:t>A “main” program calls the methods in sequence to mimic the workflow specific to the arrival, processing and sending-off of abuse victims.</w:t>
      </w:r>
    </w:p>
    <w:p w14:paraId="42C3ECD8" w14:textId="73BBE995" w:rsidR="00CE234C" w:rsidRDefault="00CE234C" w:rsidP="00CE234C">
      <w:pPr>
        <w:pStyle w:val="ListParagraph"/>
        <w:numPr>
          <w:ilvl w:val="0"/>
          <w:numId w:val="19"/>
        </w:numPr>
      </w:pPr>
      <w:r>
        <w:t>Each of the methods fire in sequence as specified in the main method, to process the abuse victim and their families.</w:t>
      </w:r>
    </w:p>
    <w:p w14:paraId="0AFCF8CF" w14:textId="7079FE5B" w:rsidR="00CE234C" w:rsidRDefault="00CE234C" w:rsidP="00CE234C">
      <w:pPr>
        <w:pStyle w:val="ListParagraph"/>
        <w:numPr>
          <w:ilvl w:val="0"/>
          <w:numId w:val="19"/>
        </w:numPr>
      </w:pPr>
      <w:r>
        <w:t xml:space="preserve">All metrics generated as byproduct of the simulation is stored in </w:t>
      </w:r>
      <w:proofErr w:type="spellStart"/>
      <w:r>
        <w:t>dataframes</w:t>
      </w:r>
      <w:proofErr w:type="spellEnd"/>
      <w:r>
        <w:t>/lists, to be used for visualization and user analysis.</w:t>
      </w:r>
    </w:p>
    <w:p w14:paraId="2E3EC9C4" w14:textId="77777777" w:rsidR="000A0A82" w:rsidRDefault="000A0A82" w:rsidP="0003165D"/>
    <w:p w14:paraId="3C490914" w14:textId="58EE1B2E" w:rsidR="0003165D" w:rsidRDefault="0003165D" w:rsidP="0003165D"/>
    <w:p w14:paraId="4195A886" w14:textId="47ABD9ED" w:rsidR="0003165D" w:rsidRDefault="0003165D" w:rsidP="00D42F81">
      <w:pPr>
        <w:pStyle w:val="Heading2"/>
      </w:pPr>
      <w:bookmarkStart w:id="9" w:name="_Toc101080977"/>
      <w:r>
        <w:t>User Guide</w:t>
      </w:r>
      <w:bookmarkEnd w:id="9"/>
    </w:p>
    <w:p w14:paraId="26D422E7" w14:textId="6EF07C96" w:rsidR="00B75C5D" w:rsidRDefault="00B75C5D" w:rsidP="00B75C5D"/>
    <w:p w14:paraId="541493D0" w14:textId="153B7DE5" w:rsidR="00DE5C8C" w:rsidRDefault="001C4FFA" w:rsidP="00DE5C8C">
      <w:pPr>
        <w:pStyle w:val="ListParagraph"/>
        <w:numPr>
          <w:ilvl w:val="0"/>
          <w:numId w:val="16"/>
        </w:numPr>
      </w:pPr>
      <w:r>
        <w:t>This user guide section talks through how our application can be re-used for similar situations</w:t>
      </w:r>
      <w:r w:rsidR="006235C1">
        <w:t xml:space="preserve">. </w:t>
      </w:r>
      <w:r w:rsidRPr="00701DF8">
        <w:t xml:space="preserve">We have used </w:t>
      </w:r>
      <w:r>
        <w:t>a variable based approach to ensure this code can be re-</w:t>
      </w:r>
      <w:r>
        <w:lastRenderedPageBreak/>
        <w:t>used easily for similar use cases.</w:t>
      </w:r>
      <w:r w:rsidR="00DE5C8C">
        <w:t xml:space="preserve"> We reviewed samples and interviewed the CEO of women’s shelter to understand the distributions that various events follow and realistic parameters they would take.</w:t>
      </w:r>
    </w:p>
    <w:p w14:paraId="473D1D69" w14:textId="242442D0" w:rsidR="00DE5C8C" w:rsidRDefault="00DE5C8C" w:rsidP="00DE5C8C"/>
    <w:p w14:paraId="4215D06B" w14:textId="29A6077A" w:rsidR="003F1965" w:rsidRDefault="003F1965" w:rsidP="006235C1">
      <w:pPr>
        <w:pStyle w:val="ListParagraph"/>
        <w:numPr>
          <w:ilvl w:val="0"/>
          <w:numId w:val="23"/>
        </w:numPr>
        <w:ind w:left="360"/>
      </w:pPr>
      <w:r>
        <w:t xml:space="preserve">We have included our impression of the </w:t>
      </w:r>
      <w:proofErr w:type="spellStart"/>
      <w:r>
        <w:t>SimPy</w:t>
      </w:r>
      <w:proofErr w:type="spellEnd"/>
      <w:r>
        <w:t xml:space="preserve"> package and its pros/cons under a separate section. However this user guide is not a user guide to the </w:t>
      </w:r>
      <w:proofErr w:type="spellStart"/>
      <w:r>
        <w:t>SimPy</w:t>
      </w:r>
      <w:proofErr w:type="spellEnd"/>
      <w:r>
        <w:t xml:space="preserve"> package or a tutorial, as that information is easily available online from many reliable sources.</w:t>
      </w:r>
    </w:p>
    <w:p w14:paraId="2151C309" w14:textId="77777777" w:rsidR="003F1965" w:rsidRDefault="003F1965" w:rsidP="003F1965">
      <w:pPr>
        <w:pStyle w:val="ListParagraph"/>
        <w:ind w:left="360"/>
      </w:pPr>
    </w:p>
    <w:p w14:paraId="1AE88AD1" w14:textId="729465E4" w:rsidR="00701DF8" w:rsidRDefault="00DE5C8C" w:rsidP="006235C1">
      <w:pPr>
        <w:pStyle w:val="ListParagraph"/>
        <w:numPr>
          <w:ilvl w:val="0"/>
          <w:numId w:val="23"/>
        </w:numPr>
        <w:ind w:left="360"/>
      </w:pPr>
      <w:r>
        <w:t xml:space="preserve">Consequently, this application would only apply in a social-service situation where events and distributions can be reasonably expected to be similar. </w:t>
      </w:r>
    </w:p>
    <w:p w14:paraId="5B25087F" w14:textId="36C3D8BD" w:rsidR="00DE5C8C" w:rsidRDefault="00DE5C8C" w:rsidP="006235C1"/>
    <w:p w14:paraId="125E9405" w14:textId="28663E26" w:rsidR="00DE5C8C" w:rsidRDefault="00DE5C8C" w:rsidP="006235C1">
      <w:pPr>
        <w:pStyle w:val="ListParagraph"/>
        <w:numPr>
          <w:ilvl w:val="0"/>
          <w:numId w:val="23"/>
        </w:numPr>
        <w:ind w:left="360"/>
      </w:pPr>
      <w:r>
        <w:t xml:space="preserve">We have parameterized </w:t>
      </w:r>
      <w:r w:rsidR="006235C1">
        <w:t>all the parameter values, so as anyone tries to re-use our application, they can update the parameters to values applicable to their specific use-case.</w:t>
      </w:r>
    </w:p>
    <w:p w14:paraId="602997F1" w14:textId="36B6D34A" w:rsidR="001C4FFA" w:rsidRDefault="001C4FFA" w:rsidP="00B75C5D"/>
    <w:p w14:paraId="1ED49673" w14:textId="22E2A3D4" w:rsidR="001C4FFA" w:rsidRPr="001C4FFA" w:rsidRDefault="001C4FFA" w:rsidP="001C4FFA">
      <w:pPr>
        <w:pStyle w:val="ListParagraph"/>
        <w:numPr>
          <w:ilvl w:val="0"/>
          <w:numId w:val="16"/>
        </w:numPr>
      </w:pPr>
      <w:r w:rsidRPr="001C4FFA">
        <w:t>The first step is to validate the three key events, and if the distribution/logic depicted below apply to your use case:</w:t>
      </w:r>
    </w:p>
    <w:p w14:paraId="422EB6A7" w14:textId="1521F285" w:rsidR="00701DF8" w:rsidRDefault="00701DF8" w:rsidP="00B75C5D"/>
    <w:tbl>
      <w:tblPr>
        <w:tblStyle w:val="TableGrid"/>
        <w:tblW w:w="9805" w:type="dxa"/>
        <w:tblLook w:val="04A0" w:firstRow="1" w:lastRow="0" w:firstColumn="1" w:lastColumn="0" w:noHBand="0" w:noVBand="1"/>
      </w:tblPr>
      <w:tblGrid>
        <w:gridCol w:w="2337"/>
        <w:gridCol w:w="2337"/>
        <w:gridCol w:w="2338"/>
        <w:gridCol w:w="2793"/>
      </w:tblGrid>
      <w:tr w:rsidR="00701DF8" w:rsidRPr="00812B28" w14:paraId="3BC458F9" w14:textId="77777777" w:rsidTr="00001074">
        <w:tc>
          <w:tcPr>
            <w:tcW w:w="2337" w:type="dxa"/>
            <w:shd w:val="clear" w:color="auto" w:fill="F7CAAC" w:themeFill="accent2" w:themeFillTint="66"/>
          </w:tcPr>
          <w:p w14:paraId="4AB9A996" w14:textId="77777777" w:rsidR="00701DF8" w:rsidRPr="00812B28" w:rsidRDefault="00701DF8" w:rsidP="00001074">
            <w:pPr>
              <w:rPr>
                <w:szCs w:val="22"/>
              </w:rPr>
            </w:pPr>
            <w:r w:rsidRPr="00812B28">
              <w:rPr>
                <w:szCs w:val="22"/>
              </w:rPr>
              <w:t>Event</w:t>
            </w:r>
          </w:p>
        </w:tc>
        <w:tc>
          <w:tcPr>
            <w:tcW w:w="2337" w:type="dxa"/>
            <w:shd w:val="clear" w:color="auto" w:fill="F7CAAC" w:themeFill="accent2" w:themeFillTint="66"/>
          </w:tcPr>
          <w:p w14:paraId="4FABC1B9" w14:textId="77777777" w:rsidR="00701DF8" w:rsidRPr="00812B28" w:rsidRDefault="00701DF8" w:rsidP="00001074">
            <w:pPr>
              <w:rPr>
                <w:szCs w:val="22"/>
              </w:rPr>
            </w:pPr>
            <w:r w:rsidRPr="00812B28">
              <w:rPr>
                <w:szCs w:val="22"/>
              </w:rPr>
              <w:t>Description</w:t>
            </w:r>
          </w:p>
        </w:tc>
        <w:tc>
          <w:tcPr>
            <w:tcW w:w="2338" w:type="dxa"/>
            <w:shd w:val="clear" w:color="auto" w:fill="F7CAAC" w:themeFill="accent2" w:themeFillTint="66"/>
          </w:tcPr>
          <w:p w14:paraId="0B33B512" w14:textId="77777777" w:rsidR="00701DF8" w:rsidRPr="00812B28" w:rsidRDefault="00701DF8" w:rsidP="00001074">
            <w:pPr>
              <w:rPr>
                <w:szCs w:val="22"/>
              </w:rPr>
            </w:pPr>
            <w:r w:rsidRPr="00812B28">
              <w:rPr>
                <w:szCs w:val="22"/>
              </w:rPr>
              <w:t>Distribution</w:t>
            </w:r>
          </w:p>
        </w:tc>
        <w:tc>
          <w:tcPr>
            <w:tcW w:w="2793" w:type="dxa"/>
            <w:shd w:val="clear" w:color="auto" w:fill="F7CAAC" w:themeFill="accent2" w:themeFillTint="66"/>
          </w:tcPr>
          <w:p w14:paraId="59B6255D" w14:textId="77777777" w:rsidR="00701DF8" w:rsidRPr="00812B28" w:rsidRDefault="00701DF8" w:rsidP="00001074">
            <w:pPr>
              <w:rPr>
                <w:szCs w:val="22"/>
              </w:rPr>
            </w:pPr>
            <w:r w:rsidRPr="00812B28">
              <w:rPr>
                <w:szCs w:val="22"/>
              </w:rPr>
              <w:t>Notes</w:t>
            </w:r>
          </w:p>
        </w:tc>
      </w:tr>
      <w:tr w:rsidR="00701DF8" w:rsidRPr="00812B28" w14:paraId="2C2B47E4" w14:textId="77777777" w:rsidTr="00001074">
        <w:tc>
          <w:tcPr>
            <w:tcW w:w="2337" w:type="dxa"/>
          </w:tcPr>
          <w:p w14:paraId="7696096B" w14:textId="77777777" w:rsidR="00701DF8" w:rsidRPr="00812B28" w:rsidRDefault="00701DF8" w:rsidP="00001074">
            <w:pPr>
              <w:rPr>
                <w:szCs w:val="22"/>
              </w:rPr>
            </w:pPr>
            <w:r w:rsidRPr="00812B28">
              <w:rPr>
                <w:szCs w:val="22"/>
              </w:rPr>
              <w:t>Arrival of abuse victims</w:t>
            </w:r>
          </w:p>
        </w:tc>
        <w:tc>
          <w:tcPr>
            <w:tcW w:w="2337" w:type="dxa"/>
          </w:tcPr>
          <w:p w14:paraId="74F43A37" w14:textId="77777777" w:rsidR="00701DF8" w:rsidRPr="00812B28" w:rsidRDefault="00701DF8" w:rsidP="00001074">
            <w:pPr>
              <w:rPr>
                <w:szCs w:val="22"/>
              </w:rPr>
            </w:pPr>
            <w:r>
              <w:rPr>
                <w:szCs w:val="22"/>
              </w:rPr>
              <w:t>This models the arrival of abuse victims</w:t>
            </w:r>
          </w:p>
        </w:tc>
        <w:tc>
          <w:tcPr>
            <w:tcW w:w="2338" w:type="dxa"/>
          </w:tcPr>
          <w:p w14:paraId="586A42FF" w14:textId="77777777" w:rsidR="00701DF8" w:rsidRPr="00812B28" w:rsidRDefault="00701DF8" w:rsidP="00001074">
            <w:pPr>
              <w:rPr>
                <w:szCs w:val="22"/>
              </w:rPr>
            </w:pPr>
            <w:r>
              <w:rPr>
                <w:szCs w:val="22"/>
              </w:rPr>
              <w:t>Poisson</w:t>
            </w:r>
          </w:p>
        </w:tc>
        <w:tc>
          <w:tcPr>
            <w:tcW w:w="2793" w:type="dxa"/>
          </w:tcPr>
          <w:p w14:paraId="7F990394" w14:textId="77777777" w:rsidR="00701DF8" w:rsidRPr="00812B28" w:rsidRDefault="00701DF8" w:rsidP="00001074">
            <w:pPr>
              <w:rPr>
                <w:szCs w:val="22"/>
              </w:rPr>
            </w:pPr>
            <w:r>
              <w:rPr>
                <w:szCs w:val="22"/>
              </w:rPr>
              <w:t xml:space="preserve">This is a </w:t>
            </w:r>
            <w:proofErr w:type="spellStart"/>
            <w:r>
              <w:rPr>
                <w:szCs w:val="22"/>
              </w:rPr>
              <w:t>non homogenous</w:t>
            </w:r>
            <w:proofErr w:type="spellEnd"/>
            <w:r>
              <w:rPr>
                <w:szCs w:val="22"/>
              </w:rPr>
              <w:t xml:space="preserve"> Poisson process and varies depending on month of the year.</w:t>
            </w:r>
          </w:p>
        </w:tc>
      </w:tr>
      <w:tr w:rsidR="00701DF8" w:rsidRPr="00812B28" w14:paraId="7576CEAF" w14:textId="77777777" w:rsidTr="00001074">
        <w:tc>
          <w:tcPr>
            <w:tcW w:w="2337" w:type="dxa"/>
          </w:tcPr>
          <w:p w14:paraId="1371CAE0" w14:textId="77777777" w:rsidR="00701DF8" w:rsidRPr="00812B28" w:rsidRDefault="00701DF8" w:rsidP="00001074">
            <w:pPr>
              <w:rPr>
                <w:szCs w:val="22"/>
              </w:rPr>
            </w:pPr>
            <w:r w:rsidRPr="00812B28">
              <w:rPr>
                <w:szCs w:val="22"/>
              </w:rPr>
              <w:t>Processing of abuse victims</w:t>
            </w:r>
          </w:p>
        </w:tc>
        <w:tc>
          <w:tcPr>
            <w:tcW w:w="2337" w:type="dxa"/>
          </w:tcPr>
          <w:p w14:paraId="0F80AD13" w14:textId="77777777" w:rsidR="00701DF8" w:rsidRPr="00812B28" w:rsidRDefault="00701DF8" w:rsidP="00001074">
            <w:pPr>
              <w:rPr>
                <w:szCs w:val="22"/>
              </w:rPr>
            </w:pPr>
            <w:r>
              <w:rPr>
                <w:szCs w:val="22"/>
              </w:rPr>
              <w:t xml:space="preserve">This describes how long </w:t>
            </w:r>
            <w:proofErr w:type="gramStart"/>
            <w:r>
              <w:rPr>
                <w:szCs w:val="22"/>
              </w:rPr>
              <w:t>victims</w:t>
            </w:r>
            <w:proofErr w:type="gramEnd"/>
            <w:r>
              <w:rPr>
                <w:szCs w:val="22"/>
              </w:rPr>
              <w:t xml:space="preserve"> and their families stay at the shelter.</w:t>
            </w:r>
          </w:p>
        </w:tc>
        <w:tc>
          <w:tcPr>
            <w:tcW w:w="2338" w:type="dxa"/>
          </w:tcPr>
          <w:p w14:paraId="567C6022" w14:textId="77777777" w:rsidR="00701DF8" w:rsidRPr="00812B28" w:rsidRDefault="00701DF8" w:rsidP="00001074">
            <w:pPr>
              <w:rPr>
                <w:szCs w:val="22"/>
              </w:rPr>
            </w:pPr>
            <w:r>
              <w:rPr>
                <w:szCs w:val="22"/>
              </w:rPr>
              <w:t>Static number based on rules</w:t>
            </w:r>
          </w:p>
        </w:tc>
        <w:tc>
          <w:tcPr>
            <w:tcW w:w="2793" w:type="dxa"/>
          </w:tcPr>
          <w:p w14:paraId="7C80D4F6" w14:textId="77777777" w:rsidR="00701DF8" w:rsidRPr="00812B28" w:rsidRDefault="00701DF8" w:rsidP="00001074">
            <w:pPr>
              <w:rPr>
                <w:szCs w:val="22"/>
              </w:rPr>
            </w:pPr>
            <w:r>
              <w:rPr>
                <w:szCs w:val="22"/>
              </w:rPr>
              <w:t xml:space="preserve">Since the stay is strictly based on case type, there is no variability and hence no </w:t>
            </w:r>
            <w:proofErr w:type="spellStart"/>
            <w:r>
              <w:rPr>
                <w:szCs w:val="22"/>
              </w:rPr>
              <w:t>distributin</w:t>
            </w:r>
            <w:proofErr w:type="spellEnd"/>
            <w:r>
              <w:rPr>
                <w:szCs w:val="22"/>
              </w:rPr>
              <w:t xml:space="preserve"> here.</w:t>
            </w:r>
          </w:p>
        </w:tc>
      </w:tr>
      <w:tr w:rsidR="00701DF8" w:rsidRPr="00812B28" w14:paraId="12970C23" w14:textId="77777777" w:rsidTr="00001074">
        <w:tc>
          <w:tcPr>
            <w:tcW w:w="2337" w:type="dxa"/>
          </w:tcPr>
          <w:p w14:paraId="69E41060" w14:textId="77777777" w:rsidR="00701DF8" w:rsidRPr="00812B28" w:rsidRDefault="00701DF8" w:rsidP="00001074">
            <w:pPr>
              <w:rPr>
                <w:szCs w:val="22"/>
              </w:rPr>
            </w:pPr>
            <w:r>
              <w:rPr>
                <w:szCs w:val="22"/>
              </w:rPr>
              <w:t>Taking leave of abuse victims</w:t>
            </w:r>
          </w:p>
        </w:tc>
        <w:tc>
          <w:tcPr>
            <w:tcW w:w="2337" w:type="dxa"/>
          </w:tcPr>
          <w:p w14:paraId="6D551601" w14:textId="77777777" w:rsidR="00701DF8" w:rsidRPr="00812B28" w:rsidRDefault="00701DF8" w:rsidP="00001074">
            <w:pPr>
              <w:rPr>
                <w:szCs w:val="22"/>
              </w:rPr>
            </w:pPr>
            <w:r>
              <w:rPr>
                <w:szCs w:val="22"/>
              </w:rPr>
              <w:t>This describes what happens to victims and families at the end of the stay</w:t>
            </w:r>
          </w:p>
        </w:tc>
        <w:tc>
          <w:tcPr>
            <w:tcW w:w="2338" w:type="dxa"/>
          </w:tcPr>
          <w:p w14:paraId="743A0A1D" w14:textId="77777777" w:rsidR="00701DF8" w:rsidRPr="00812B28" w:rsidRDefault="00701DF8" w:rsidP="00001074">
            <w:pPr>
              <w:rPr>
                <w:szCs w:val="22"/>
              </w:rPr>
            </w:pPr>
            <w:r>
              <w:rPr>
                <w:szCs w:val="22"/>
              </w:rPr>
              <w:t>Rule based static number</w:t>
            </w:r>
          </w:p>
        </w:tc>
        <w:tc>
          <w:tcPr>
            <w:tcW w:w="2793" w:type="dxa"/>
          </w:tcPr>
          <w:p w14:paraId="71A2EE26" w14:textId="77777777" w:rsidR="00701DF8" w:rsidRPr="00812B28" w:rsidRDefault="00701DF8" w:rsidP="00001074">
            <w:pPr>
              <w:rPr>
                <w:szCs w:val="22"/>
              </w:rPr>
            </w:pPr>
            <w:r>
              <w:rPr>
                <w:szCs w:val="22"/>
              </w:rPr>
              <w:t>At the end of the stay period victims and their families have to leave due to limited capacity at the shelter.</w:t>
            </w:r>
          </w:p>
        </w:tc>
      </w:tr>
    </w:tbl>
    <w:p w14:paraId="78C2C9B7" w14:textId="77777777" w:rsidR="00701DF8" w:rsidRDefault="00701DF8" w:rsidP="00B75C5D"/>
    <w:p w14:paraId="2E9DA534" w14:textId="45D5ADF3" w:rsidR="00ED6773" w:rsidRDefault="00ED6773" w:rsidP="00ED6773">
      <w:pPr>
        <w:pStyle w:val="ListParagraph"/>
        <w:numPr>
          <w:ilvl w:val="0"/>
          <w:numId w:val="16"/>
        </w:numPr>
      </w:pPr>
      <w:r>
        <w:t>All our code is in one consolidate</w:t>
      </w:r>
      <w:r w:rsidR="00B07DB2">
        <w:t>d</w:t>
      </w:r>
      <w:r>
        <w:t xml:space="preserve"> </w:t>
      </w:r>
      <w:proofErr w:type="spellStart"/>
      <w:r>
        <w:t>Jupyter</w:t>
      </w:r>
      <w:proofErr w:type="spellEnd"/>
      <w:r>
        <w:t xml:space="preserve"> notebook.</w:t>
      </w:r>
      <w:r w:rsidR="00235A83">
        <w:t xml:space="preserve"> Once the simulation runs, the results are automatically fed into various metrics reports.</w:t>
      </w:r>
    </w:p>
    <w:p w14:paraId="159B8685" w14:textId="77777777" w:rsidR="00ED6773" w:rsidRDefault="00ED6773" w:rsidP="00ED6773">
      <w:pPr>
        <w:pStyle w:val="ListParagraph"/>
        <w:ind w:left="360"/>
      </w:pPr>
    </w:p>
    <w:p w14:paraId="4BCC385C" w14:textId="7CFD0FB3" w:rsidR="00701DF8" w:rsidRDefault="00235A83" w:rsidP="00ED6773">
      <w:pPr>
        <w:pStyle w:val="ListParagraph"/>
        <w:numPr>
          <w:ilvl w:val="0"/>
          <w:numId w:val="16"/>
        </w:numPr>
      </w:pPr>
      <w:r>
        <w:t xml:space="preserve">Before you start the simulation run, please remember to </w:t>
      </w:r>
      <w:r w:rsidR="00ED6773">
        <w:t>update the following parameter values, depending on the specifics of your use case:</w:t>
      </w:r>
    </w:p>
    <w:p w14:paraId="27C81CC2" w14:textId="5ECC6FC7" w:rsidR="00ED6773" w:rsidRDefault="00ED6773" w:rsidP="00ED6773"/>
    <w:tbl>
      <w:tblPr>
        <w:tblStyle w:val="TableGrid"/>
        <w:tblW w:w="9805" w:type="dxa"/>
        <w:tblLook w:val="04A0" w:firstRow="1" w:lastRow="0" w:firstColumn="1" w:lastColumn="0" w:noHBand="0" w:noVBand="1"/>
      </w:tblPr>
      <w:tblGrid>
        <w:gridCol w:w="2337"/>
        <w:gridCol w:w="2337"/>
        <w:gridCol w:w="2338"/>
        <w:gridCol w:w="2793"/>
      </w:tblGrid>
      <w:tr w:rsidR="00ED6773" w:rsidRPr="00812B28" w14:paraId="4D4F6815" w14:textId="77777777" w:rsidTr="00001074">
        <w:tc>
          <w:tcPr>
            <w:tcW w:w="2337" w:type="dxa"/>
            <w:shd w:val="clear" w:color="auto" w:fill="F7CAAC" w:themeFill="accent2" w:themeFillTint="66"/>
          </w:tcPr>
          <w:p w14:paraId="7D17A6F1" w14:textId="77777777" w:rsidR="00ED6773" w:rsidRPr="00812B28" w:rsidRDefault="00ED6773" w:rsidP="00001074">
            <w:pPr>
              <w:rPr>
                <w:szCs w:val="22"/>
              </w:rPr>
            </w:pPr>
            <w:r w:rsidRPr="00812B28">
              <w:rPr>
                <w:szCs w:val="22"/>
              </w:rPr>
              <w:t>Event</w:t>
            </w:r>
          </w:p>
        </w:tc>
        <w:tc>
          <w:tcPr>
            <w:tcW w:w="2337" w:type="dxa"/>
            <w:shd w:val="clear" w:color="auto" w:fill="F7CAAC" w:themeFill="accent2" w:themeFillTint="66"/>
          </w:tcPr>
          <w:p w14:paraId="0F6C696F" w14:textId="77777777" w:rsidR="00ED6773" w:rsidRPr="00812B28" w:rsidRDefault="00ED6773" w:rsidP="00001074">
            <w:pPr>
              <w:rPr>
                <w:szCs w:val="22"/>
              </w:rPr>
            </w:pPr>
            <w:r w:rsidRPr="00812B28">
              <w:rPr>
                <w:szCs w:val="22"/>
              </w:rPr>
              <w:t>Description</w:t>
            </w:r>
          </w:p>
        </w:tc>
        <w:tc>
          <w:tcPr>
            <w:tcW w:w="2338" w:type="dxa"/>
            <w:shd w:val="clear" w:color="auto" w:fill="F7CAAC" w:themeFill="accent2" w:themeFillTint="66"/>
          </w:tcPr>
          <w:p w14:paraId="4D1580CB" w14:textId="77777777" w:rsidR="00ED6773" w:rsidRPr="00812B28" w:rsidRDefault="00ED6773" w:rsidP="00001074">
            <w:pPr>
              <w:rPr>
                <w:szCs w:val="22"/>
              </w:rPr>
            </w:pPr>
            <w:r w:rsidRPr="00812B28">
              <w:rPr>
                <w:szCs w:val="22"/>
              </w:rPr>
              <w:t>Distribution</w:t>
            </w:r>
          </w:p>
        </w:tc>
        <w:tc>
          <w:tcPr>
            <w:tcW w:w="2793" w:type="dxa"/>
            <w:shd w:val="clear" w:color="auto" w:fill="F7CAAC" w:themeFill="accent2" w:themeFillTint="66"/>
          </w:tcPr>
          <w:p w14:paraId="4CFAD1CC" w14:textId="77777777" w:rsidR="00ED6773" w:rsidRPr="00812B28" w:rsidRDefault="00ED6773" w:rsidP="00001074">
            <w:pPr>
              <w:rPr>
                <w:szCs w:val="22"/>
              </w:rPr>
            </w:pPr>
            <w:r w:rsidRPr="00812B28">
              <w:rPr>
                <w:szCs w:val="22"/>
              </w:rPr>
              <w:t>Notes</w:t>
            </w:r>
          </w:p>
        </w:tc>
      </w:tr>
      <w:tr w:rsidR="00ED6773" w:rsidRPr="00812B28" w14:paraId="6C44F6F5" w14:textId="77777777" w:rsidTr="00001074">
        <w:tc>
          <w:tcPr>
            <w:tcW w:w="2337" w:type="dxa"/>
          </w:tcPr>
          <w:p w14:paraId="7A58D9D2" w14:textId="77777777" w:rsidR="00ED6773" w:rsidRPr="00812B28" w:rsidRDefault="00ED6773" w:rsidP="00001074">
            <w:pPr>
              <w:rPr>
                <w:szCs w:val="22"/>
              </w:rPr>
            </w:pPr>
            <w:r w:rsidRPr="00812B28">
              <w:rPr>
                <w:szCs w:val="22"/>
              </w:rPr>
              <w:t>Arrival of abuse victims</w:t>
            </w:r>
          </w:p>
        </w:tc>
        <w:tc>
          <w:tcPr>
            <w:tcW w:w="2337" w:type="dxa"/>
          </w:tcPr>
          <w:p w14:paraId="3DA95895" w14:textId="77777777" w:rsidR="00ED6773" w:rsidRPr="00812B28" w:rsidRDefault="00ED6773" w:rsidP="00001074">
            <w:pPr>
              <w:rPr>
                <w:szCs w:val="22"/>
              </w:rPr>
            </w:pPr>
            <w:r>
              <w:rPr>
                <w:szCs w:val="22"/>
              </w:rPr>
              <w:t>This models the arrival of abuse victims</w:t>
            </w:r>
          </w:p>
        </w:tc>
        <w:tc>
          <w:tcPr>
            <w:tcW w:w="2338" w:type="dxa"/>
          </w:tcPr>
          <w:p w14:paraId="24B81962" w14:textId="77777777" w:rsidR="00ED6773" w:rsidRPr="00812B28" w:rsidRDefault="00ED6773" w:rsidP="00001074">
            <w:pPr>
              <w:rPr>
                <w:szCs w:val="22"/>
              </w:rPr>
            </w:pPr>
            <w:r>
              <w:rPr>
                <w:szCs w:val="22"/>
              </w:rPr>
              <w:t>Poisson</w:t>
            </w:r>
          </w:p>
        </w:tc>
        <w:tc>
          <w:tcPr>
            <w:tcW w:w="2793" w:type="dxa"/>
          </w:tcPr>
          <w:p w14:paraId="45B2827E" w14:textId="77777777" w:rsidR="00ED6773" w:rsidRPr="00812B28" w:rsidRDefault="00ED6773" w:rsidP="00001074">
            <w:pPr>
              <w:rPr>
                <w:szCs w:val="22"/>
              </w:rPr>
            </w:pPr>
            <w:r>
              <w:rPr>
                <w:szCs w:val="22"/>
              </w:rPr>
              <w:t xml:space="preserve">This is a </w:t>
            </w:r>
            <w:proofErr w:type="spellStart"/>
            <w:r>
              <w:rPr>
                <w:szCs w:val="22"/>
              </w:rPr>
              <w:t>non homogenous</w:t>
            </w:r>
            <w:proofErr w:type="spellEnd"/>
            <w:r>
              <w:rPr>
                <w:szCs w:val="22"/>
              </w:rPr>
              <w:t xml:space="preserve"> Poisson process and varies depending on month of the year.</w:t>
            </w:r>
          </w:p>
        </w:tc>
      </w:tr>
    </w:tbl>
    <w:p w14:paraId="63E902A7" w14:textId="2CC31761" w:rsidR="00ED6773" w:rsidRDefault="00ED6773" w:rsidP="00ED6773"/>
    <w:p w14:paraId="5364C02D" w14:textId="5B2D5351" w:rsidR="00ED6773" w:rsidRDefault="00ED6773" w:rsidP="00ED6773"/>
    <w:p w14:paraId="74E22383" w14:textId="0731A8DA" w:rsidR="00ED6773" w:rsidRDefault="00A7514B" w:rsidP="00A7514B">
      <w:pPr>
        <w:pStyle w:val="ListParagraph"/>
        <w:numPr>
          <w:ilvl w:val="0"/>
          <w:numId w:val="17"/>
        </w:numPr>
      </w:pPr>
      <w:r>
        <w:lastRenderedPageBreak/>
        <w:t>You will have to execute the reporting cells in t</w:t>
      </w:r>
      <w:r w:rsidR="00ED6773">
        <w:t>he notebook</w:t>
      </w:r>
      <w:r>
        <w:t xml:space="preserve"> to view the various metrics that visualize the output parameters.</w:t>
      </w:r>
    </w:p>
    <w:p w14:paraId="0AD8BEA2" w14:textId="77777777" w:rsidR="00ED6773" w:rsidRDefault="00ED6773" w:rsidP="00ED6773"/>
    <w:p w14:paraId="090CBBFD" w14:textId="29000033" w:rsidR="00B75C5D" w:rsidRDefault="00B75C5D" w:rsidP="00B75C5D"/>
    <w:p w14:paraId="687D6A7D" w14:textId="3E8CCCAF" w:rsidR="00D42F81" w:rsidRDefault="00D42F81" w:rsidP="00D42F81">
      <w:pPr>
        <w:pStyle w:val="Heading2"/>
      </w:pPr>
      <w:bookmarkStart w:id="10" w:name="_Toc101080978"/>
      <w:r>
        <w:t>Pros / Cons</w:t>
      </w:r>
      <w:r w:rsidR="00842DFC">
        <w:t xml:space="preserve"> / Insights</w:t>
      </w:r>
      <w:bookmarkEnd w:id="10"/>
    </w:p>
    <w:p w14:paraId="0CB50DBD" w14:textId="6B1CAB13" w:rsidR="00A7514B" w:rsidRDefault="00A7514B" w:rsidP="00D42F81"/>
    <w:p w14:paraId="2BC061E1" w14:textId="70277D74" w:rsidR="00350DB1" w:rsidRDefault="00814ABD" w:rsidP="00D42F81">
      <w:r>
        <w:t xml:space="preserve">The visualization capabilities of </w:t>
      </w:r>
      <w:proofErr w:type="spellStart"/>
      <w:r w:rsidR="002E493F">
        <w:t>SimPy</w:t>
      </w:r>
      <w:proofErr w:type="spellEnd"/>
      <w:r>
        <w:t xml:space="preserve"> are severely lacking and users will have to build their own.</w:t>
      </w:r>
    </w:p>
    <w:p w14:paraId="3F324E4C" w14:textId="07F291E1" w:rsidR="00814ABD" w:rsidRDefault="00814ABD" w:rsidP="00D42F81"/>
    <w:p w14:paraId="69E4F922" w14:textId="6D826187" w:rsidR="00A7514B" w:rsidRDefault="00814ABD" w:rsidP="00D42F81">
      <w:r>
        <w:t xml:space="preserve">Through the use of generator functions </w:t>
      </w:r>
      <w:proofErr w:type="spellStart"/>
      <w:r w:rsidR="002E493F">
        <w:t>SimPy</w:t>
      </w:r>
      <w:proofErr w:type="spellEnd"/>
      <w:r>
        <w:t xml:space="preserve"> processes generate events and interact with other processes. Several interacting processes can mimic complex super processes like supply-chain and distribution, healthcare servicing, electronic retail store sales and distribution amongst others. We used </w:t>
      </w:r>
      <w:proofErr w:type="spellStart"/>
      <w:r w:rsidR="002E493F">
        <w:t>SimPy</w:t>
      </w:r>
      <w:proofErr w:type="spellEnd"/>
      <w:r>
        <w:t xml:space="preserve"> only in the context of discrete event simulation and our insights are restricted to this space.</w:t>
      </w:r>
    </w:p>
    <w:p w14:paraId="33F7AA6A" w14:textId="77777777" w:rsidR="00A7514B" w:rsidRDefault="00A7514B" w:rsidP="00D42F81"/>
    <w:p w14:paraId="76EE179A" w14:textId="37F57A2D" w:rsidR="00D42F81" w:rsidRDefault="00D42F81" w:rsidP="00D42F81">
      <w:pPr>
        <w:pStyle w:val="Heading2"/>
      </w:pPr>
      <w:bookmarkStart w:id="11" w:name="_Toc101080979"/>
      <w:r>
        <w:t>Comparison with Arena</w:t>
      </w:r>
      <w:bookmarkEnd w:id="11"/>
    </w:p>
    <w:p w14:paraId="5F5CD38F" w14:textId="42C176A0" w:rsidR="00D42F81" w:rsidRDefault="00D42F81" w:rsidP="00D42F81"/>
    <w:p w14:paraId="12F0BE7B" w14:textId="0A9F87D5" w:rsidR="00814ABD" w:rsidRDefault="00814ABD" w:rsidP="00D42F81">
      <w:r>
        <w:t xml:space="preserve">The biggest difference with arena is the lack of “configurability” in </w:t>
      </w:r>
      <w:proofErr w:type="spellStart"/>
      <w:r w:rsidR="002E493F">
        <w:t>SimPy</w:t>
      </w:r>
      <w:proofErr w:type="spellEnd"/>
      <w:r>
        <w:t xml:space="preserve">. Naturally, since this is a package and not a full-fledged application all classes modeled in </w:t>
      </w:r>
      <w:proofErr w:type="spellStart"/>
      <w:r w:rsidR="002E493F">
        <w:t>SimPy</w:t>
      </w:r>
      <w:proofErr w:type="spellEnd"/>
      <w:r>
        <w:t xml:space="preserve"> are specific to the chosen distribution.</w:t>
      </w:r>
    </w:p>
    <w:p w14:paraId="23E35696" w14:textId="637D7A6D" w:rsidR="00814ABD" w:rsidRDefault="00814ABD" w:rsidP="00D42F81"/>
    <w:p w14:paraId="5FCEA1CE" w14:textId="65AB06EE" w:rsidR="00814ABD" w:rsidRDefault="00814ABD" w:rsidP="00D42F81">
      <w:r>
        <w:t>Arena on the other hand allows users to change distributions on an event with a few clicks.</w:t>
      </w:r>
    </w:p>
    <w:p w14:paraId="6D35BC90" w14:textId="418FD3ED" w:rsidR="00814ABD" w:rsidRDefault="00814ABD" w:rsidP="00D42F81"/>
    <w:p w14:paraId="45C20F6D" w14:textId="276B344F" w:rsidR="00814ABD" w:rsidRDefault="002E493F" w:rsidP="00D42F81">
      <w:proofErr w:type="spellStart"/>
      <w:r>
        <w:t>SimPy</w:t>
      </w:r>
      <w:proofErr w:type="spellEnd"/>
      <w:r w:rsidR="00814ABD">
        <w:t xml:space="preserve"> however gives user a lot more flexibility by controlling the behavior of the model. Example, you are restricted to pick only the distributions that Arena displays as options in the drop down list. With </w:t>
      </w:r>
      <w:proofErr w:type="spellStart"/>
      <w:r>
        <w:t>SimPy</w:t>
      </w:r>
      <w:proofErr w:type="spellEnd"/>
      <w:r w:rsidR="00814ABD">
        <w:t xml:space="preserve"> you can chose to implement any distribution you want that can be coded up.</w:t>
      </w:r>
    </w:p>
    <w:p w14:paraId="32A2384A" w14:textId="14563492" w:rsidR="00D42F81" w:rsidRDefault="00D42F81" w:rsidP="00D42F81"/>
    <w:p w14:paraId="7B0EB41E" w14:textId="77777777" w:rsidR="003D07BB" w:rsidRDefault="003D07BB">
      <w:pPr>
        <w:rPr>
          <w:rFonts w:asciiTheme="majorHAnsi" w:eastAsiaTheme="majorEastAsia" w:hAnsiTheme="majorHAnsi" w:cstheme="majorBidi"/>
          <w:b/>
          <w:color w:val="2F5496" w:themeColor="accent1" w:themeShade="BF"/>
          <w:sz w:val="40"/>
          <w:szCs w:val="32"/>
        </w:rPr>
      </w:pPr>
      <w:bookmarkStart w:id="12" w:name="_Toc101080980"/>
      <w:r>
        <w:br w:type="page"/>
      </w:r>
    </w:p>
    <w:p w14:paraId="616CF194" w14:textId="5B237A11" w:rsidR="00D42F81" w:rsidRDefault="00367C40" w:rsidP="00040AAA">
      <w:pPr>
        <w:pStyle w:val="Heading1"/>
        <w:numPr>
          <w:ilvl w:val="0"/>
          <w:numId w:val="1"/>
        </w:numPr>
      </w:pPr>
      <w:r>
        <w:lastRenderedPageBreak/>
        <w:t>Output data from u</w:t>
      </w:r>
      <w:r w:rsidR="00D42F81">
        <w:t>se case</w:t>
      </w:r>
      <w:bookmarkEnd w:id="12"/>
    </w:p>
    <w:p w14:paraId="7B2092FC" w14:textId="77777777" w:rsidR="00367C40" w:rsidRPr="00367C40" w:rsidRDefault="00367C40" w:rsidP="00367C40"/>
    <w:p w14:paraId="4894827F" w14:textId="72C9DC8F" w:rsidR="00B75C5D" w:rsidRDefault="00B0045B" w:rsidP="00495D5E">
      <w:pPr>
        <w:pStyle w:val="Heading2"/>
        <w:numPr>
          <w:ilvl w:val="0"/>
          <w:numId w:val="22"/>
        </w:numPr>
      </w:pPr>
      <w:bookmarkStart w:id="13" w:name="_Toc101080981"/>
      <w:r>
        <w:t>Occupancy</w:t>
      </w:r>
      <w:bookmarkEnd w:id="13"/>
      <w:r>
        <w:t xml:space="preserve"> </w:t>
      </w:r>
    </w:p>
    <w:p w14:paraId="4258E41D" w14:textId="77777777" w:rsidR="00396CB6" w:rsidRDefault="00396CB6" w:rsidP="00396CB6">
      <w:pPr>
        <w:pStyle w:val="NormalWeb"/>
        <w:spacing w:before="0" w:beforeAutospacing="0" w:after="0" w:afterAutospacing="0"/>
        <w:ind w:left="720"/>
        <w:textAlignment w:val="baseline"/>
        <w:rPr>
          <w:rFonts w:ascii="Open Sans" w:hAnsi="Open Sans" w:cs="Open Sans"/>
          <w:color w:val="695D46"/>
          <w:szCs w:val="22"/>
        </w:rPr>
      </w:pPr>
    </w:p>
    <w:p w14:paraId="5C789A1F" w14:textId="2B9AC7D6" w:rsidR="00C25F9A" w:rsidRDefault="00C135D8" w:rsidP="0006249D">
      <w:pPr>
        <w:pStyle w:val="ListParagraph"/>
        <w:numPr>
          <w:ilvl w:val="0"/>
          <w:numId w:val="21"/>
        </w:numPr>
        <w:ind w:left="360"/>
      </w:pPr>
      <w:r>
        <w:t>Th</w:t>
      </w:r>
      <w:r w:rsidR="00C25F9A">
        <w:t>is metric measure how busy the shelter is over time with</w:t>
      </w:r>
      <w:r>
        <w:t xml:space="preserve"> occupancy expressed in person-nights over the 12 months. </w:t>
      </w:r>
    </w:p>
    <w:p w14:paraId="6BF12E56" w14:textId="1E8B9207" w:rsidR="002D4EAC" w:rsidRDefault="002D4EAC" w:rsidP="0006249D"/>
    <w:p w14:paraId="1768D8ED" w14:textId="43C3E9B9" w:rsidR="00C25F9A" w:rsidRDefault="002D4EAC" w:rsidP="005140B1">
      <w:pPr>
        <w:pStyle w:val="ListParagraph"/>
        <w:numPr>
          <w:ilvl w:val="0"/>
          <w:numId w:val="21"/>
        </w:numPr>
        <w:ind w:left="360"/>
      </w:pPr>
      <w:r>
        <w:t xml:space="preserve">The bar graph shows the actual values from the first run. We subsequently did three runs of our </w:t>
      </w:r>
      <w:proofErr w:type="gramStart"/>
      <w:r>
        <w:t>model</w:t>
      </w:r>
      <w:proofErr w:type="gramEnd"/>
      <w:r>
        <w:t xml:space="preserve"> and the second line graph shows the </w:t>
      </w:r>
      <w:r w:rsidR="0006249D">
        <w:t>mean occupancy values across the three runs over the 12 months</w:t>
      </w:r>
      <w:r w:rsidR="00CA2D81">
        <w:t xml:space="preserve"> as a solid line</w:t>
      </w:r>
      <w:r w:rsidR="0006249D">
        <w:t>.</w:t>
      </w:r>
      <w:r w:rsidR="00CA2D81">
        <w:t xml:space="preserve"> The dotted lines show the actual run values.</w:t>
      </w:r>
    </w:p>
    <w:p w14:paraId="29C247D5" w14:textId="01AE9CC4" w:rsidR="00BD64C1" w:rsidRDefault="00BD64C1" w:rsidP="00BD64C1">
      <w:pPr>
        <w:pStyle w:val="ListParagraph"/>
      </w:pPr>
    </w:p>
    <w:p w14:paraId="1F4D113C" w14:textId="2CD5F989" w:rsidR="00AF2CDD" w:rsidRDefault="00AF2CDD" w:rsidP="00AF2CDD">
      <w:r>
        <w:rPr>
          <w:noProof/>
        </w:rPr>
        <w:drawing>
          <wp:inline distT="0" distB="0" distL="0" distR="0" wp14:anchorId="513953B4" wp14:editId="295E9710">
            <wp:extent cx="5943600" cy="1910715"/>
            <wp:effectExtent l="0" t="0" r="0" b="0"/>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037A4B2A" w14:textId="49A6C727" w:rsidR="005204B5" w:rsidRPr="005204B5" w:rsidRDefault="005204B5" w:rsidP="005204B5">
      <w:pPr>
        <w:rPr>
          <w:rFonts w:ascii="Times New Roman" w:hAnsi="Times New Roman"/>
          <w:sz w:val="24"/>
        </w:rPr>
      </w:pPr>
    </w:p>
    <w:p w14:paraId="56DD324D" w14:textId="412F0C4B" w:rsidR="003960A0" w:rsidRPr="003960A0" w:rsidRDefault="003960A0" w:rsidP="003960A0">
      <w:pPr>
        <w:rPr>
          <w:rFonts w:ascii="Times New Roman" w:hAnsi="Times New Roman"/>
          <w:sz w:val="24"/>
        </w:rPr>
      </w:pPr>
    </w:p>
    <w:p w14:paraId="234F15A6" w14:textId="133A3705" w:rsidR="00BD64C1" w:rsidRPr="00BD64C1" w:rsidRDefault="00BD64C1" w:rsidP="00BD64C1">
      <w:pPr>
        <w:rPr>
          <w:rFonts w:ascii="Times New Roman" w:hAnsi="Times New Roman"/>
          <w:sz w:val="24"/>
        </w:rPr>
      </w:pPr>
    </w:p>
    <w:p w14:paraId="22C0CD71" w14:textId="77777777" w:rsidR="00BD64C1" w:rsidRDefault="00BD64C1" w:rsidP="00BD64C1">
      <w:pPr>
        <w:pStyle w:val="ListParagraph"/>
      </w:pPr>
    </w:p>
    <w:p w14:paraId="28194F8B" w14:textId="7FD32301" w:rsidR="00B0045B" w:rsidRDefault="00B0045B" w:rsidP="00C25F9A"/>
    <w:p w14:paraId="630FC892" w14:textId="4595F016" w:rsidR="00680276" w:rsidRDefault="00680276" w:rsidP="00680276">
      <w:r>
        <w:rPr>
          <w:noProof/>
        </w:rPr>
        <w:drawing>
          <wp:inline distT="0" distB="0" distL="0" distR="0" wp14:anchorId="23FE04ED" wp14:editId="6D167EA5">
            <wp:extent cx="6537119" cy="2101516"/>
            <wp:effectExtent l="0" t="0" r="381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381" cy="2104493"/>
                    </a:xfrm>
                    <a:prstGeom prst="rect">
                      <a:avLst/>
                    </a:prstGeom>
                    <a:noFill/>
                    <a:ln>
                      <a:noFill/>
                    </a:ln>
                  </pic:spPr>
                </pic:pic>
              </a:graphicData>
            </a:graphic>
          </wp:inline>
        </w:drawing>
      </w:r>
    </w:p>
    <w:p w14:paraId="09702F5E" w14:textId="1CB09CBF" w:rsidR="009C3B31" w:rsidRDefault="009C3B31" w:rsidP="009C3B31">
      <w:pPr>
        <w:rPr>
          <w:rFonts w:ascii="Times New Roman" w:hAnsi="Times New Roman"/>
          <w:sz w:val="24"/>
        </w:rPr>
      </w:pPr>
    </w:p>
    <w:p w14:paraId="7CD6C6D2" w14:textId="1899A522" w:rsidR="0021295C" w:rsidRPr="0021295C" w:rsidRDefault="0021295C" w:rsidP="0021295C">
      <w:pPr>
        <w:rPr>
          <w:rFonts w:ascii="Times New Roman" w:hAnsi="Times New Roman"/>
          <w:sz w:val="24"/>
        </w:rPr>
      </w:pPr>
    </w:p>
    <w:p w14:paraId="4AEC79D9" w14:textId="77777777" w:rsidR="003D07BB" w:rsidRDefault="003D07BB">
      <w:pPr>
        <w:rPr>
          <w:rFonts w:ascii="PT Sans" w:eastAsiaTheme="majorEastAsia" w:hAnsi="PT Sans" w:cstheme="majorBidi"/>
          <w:color w:val="FF2600"/>
          <w:sz w:val="32"/>
          <w:szCs w:val="26"/>
        </w:rPr>
      </w:pPr>
      <w:bookmarkStart w:id="14" w:name="_Toc101080982"/>
      <w:r>
        <w:br w:type="page"/>
      </w:r>
    </w:p>
    <w:p w14:paraId="1BB5706E" w14:textId="7E20C9D9" w:rsidR="00B0045B" w:rsidRDefault="00396CB6" w:rsidP="00495D5E">
      <w:pPr>
        <w:pStyle w:val="Heading2"/>
        <w:numPr>
          <w:ilvl w:val="0"/>
          <w:numId w:val="22"/>
        </w:numPr>
      </w:pPr>
      <w:r>
        <w:lastRenderedPageBreak/>
        <w:t xml:space="preserve">Un-utilized </w:t>
      </w:r>
      <w:r w:rsidR="00BD64C1">
        <w:t>capacity</w:t>
      </w:r>
      <w:bookmarkEnd w:id="14"/>
    </w:p>
    <w:p w14:paraId="5EFB23CB" w14:textId="77777777" w:rsidR="00BD64C1" w:rsidRPr="00BD64C1" w:rsidRDefault="00BD64C1" w:rsidP="00BD64C1"/>
    <w:p w14:paraId="5EF0A5C3" w14:textId="2261C6EA" w:rsidR="0006249D" w:rsidRDefault="0006249D" w:rsidP="0006249D">
      <w:pPr>
        <w:pStyle w:val="ListParagraph"/>
        <w:numPr>
          <w:ilvl w:val="0"/>
          <w:numId w:val="21"/>
        </w:numPr>
        <w:ind w:left="360"/>
      </w:pPr>
      <w:r>
        <w:t xml:space="preserve">This metric measure how </w:t>
      </w:r>
      <w:r w:rsidR="00BD64C1">
        <w:t>much surplus capacity the shelter carries, it’s a mirror opposite of the occupancy metric above</w:t>
      </w:r>
      <w:r>
        <w:t xml:space="preserve">. </w:t>
      </w:r>
    </w:p>
    <w:p w14:paraId="511407E0" w14:textId="77777777" w:rsidR="0006249D" w:rsidRDefault="0006249D" w:rsidP="0006249D"/>
    <w:p w14:paraId="087EF4A5" w14:textId="2BBF7191" w:rsidR="0006249D" w:rsidRDefault="0006249D" w:rsidP="0006249D">
      <w:pPr>
        <w:pStyle w:val="ListParagraph"/>
        <w:numPr>
          <w:ilvl w:val="0"/>
          <w:numId w:val="21"/>
        </w:numPr>
        <w:ind w:left="360"/>
      </w:pPr>
      <w:r>
        <w:t xml:space="preserve">The bar graph shows the actual values from the first run. We subsequently did three runs of our </w:t>
      </w:r>
      <w:proofErr w:type="gramStart"/>
      <w:r>
        <w:t>model</w:t>
      </w:r>
      <w:proofErr w:type="gramEnd"/>
      <w:r>
        <w:t xml:space="preserve"> and the second line graph shows the mean </w:t>
      </w:r>
      <w:r w:rsidR="00BD64C1">
        <w:t>surplus capacity</w:t>
      </w:r>
      <w:r>
        <w:t xml:space="preserve"> values across the three runs over the 12 months</w:t>
      </w:r>
      <w:r w:rsidR="006A28C9">
        <w:t xml:space="preserve"> as a solid line</w:t>
      </w:r>
      <w:r>
        <w:t>.</w:t>
      </w:r>
      <w:r w:rsidR="006A28C9">
        <w:t xml:space="preserve"> The dotted lines show the actual run values.</w:t>
      </w:r>
    </w:p>
    <w:p w14:paraId="79A0A96D" w14:textId="77777777" w:rsidR="00BD64C1" w:rsidRDefault="00BD64C1" w:rsidP="00BD64C1">
      <w:pPr>
        <w:pStyle w:val="ListParagraph"/>
      </w:pPr>
    </w:p>
    <w:p w14:paraId="79A2E7B9" w14:textId="2CB50611" w:rsidR="00BD64C1" w:rsidRDefault="00BD64C1" w:rsidP="0006249D">
      <w:pPr>
        <w:pStyle w:val="ListParagraph"/>
        <w:numPr>
          <w:ilvl w:val="0"/>
          <w:numId w:val="21"/>
        </w:numPr>
        <w:ind w:left="360"/>
      </w:pPr>
      <w:r>
        <w:t>It’s important to note here that because of the unpredictable arrivals and the differing duration of stays based on the case, there will always be some unused beds on some days due to the timing difference. We see this play out clearly in the simulation modeling</w:t>
      </w:r>
      <w:r w:rsidR="000B0CD4">
        <w:t>, and at the small numbers, this manifestation does not imply the shelter is under capacity</w:t>
      </w:r>
      <w:r>
        <w:t>.</w:t>
      </w:r>
    </w:p>
    <w:p w14:paraId="63E989B7" w14:textId="77777777" w:rsidR="00BD64C1" w:rsidRDefault="00BD64C1" w:rsidP="00BD64C1">
      <w:pPr>
        <w:pStyle w:val="ListParagraph"/>
      </w:pPr>
    </w:p>
    <w:p w14:paraId="18B1467B" w14:textId="16ED7AA4" w:rsidR="00BD64C1" w:rsidRDefault="00BD64C1" w:rsidP="00BD64C1"/>
    <w:p w14:paraId="717B3F27" w14:textId="4A41E245" w:rsidR="00680276" w:rsidRDefault="00680276" w:rsidP="00680276">
      <w:r>
        <w:rPr>
          <w:noProof/>
        </w:rPr>
        <w:drawing>
          <wp:inline distT="0" distB="0" distL="0" distR="0" wp14:anchorId="1C15200C" wp14:editId="0383B1BC">
            <wp:extent cx="6537119" cy="2101516"/>
            <wp:effectExtent l="0" t="0" r="3810" b="0"/>
            <wp:docPr id="19" name="Picture 1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540" cy="2103580"/>
                    </a:xfrm>
                    <a:prstGeom prst="rect">
                      <a:avLst/>
                    </a:prstGeom>
                    <a:noFill/>
                    <a:ln>
                      <a:noFill/>
                    </a:ln>
                  </pic:spPr>
                </pic:pic>
              </a:graphicData>
            </a:graphic>
          </wp:inline>
        </w:drawing>
      </w:r>
    </w:p>
    <w:p w14:paraId="4CDCD647" w14:textId="13055FB4" w:rsidR="002756AC" w:rsidRDefault="002756AC" w:rsidP="002756AC"/>
    <w:p w14:paraId="4D9E64EF" w14:textId="4955E7D4" w:rsidR="0021295C" w:rsidRPr="0021295C" w:rsidRDefault="0021295C" w:rsidP="0021295C">
      <w:pPr>
        <w:rPr>
          <w:rFonts w:ascii="Times New Roman" w:hAnsi="Times New Roman"/>
          <w:sz w:val="24"/>
        </w:rPr>
      </w:pPr>
    </w:p>
    <w:p w14:paraId="2F86A651" w14:textId="4DEFC316" w:rsidR="00BD64C1" w:rsidRDefault="00BD64C1" w:rsidP="00BD64C1"/>
    <w:p w14:paraId="021C1137" w14:textId="77777777" w:rsidR="0021295C" w:rsidRDefault="0021295C" w:rsidP="00BD64C1"/>
    <w:p w14:paraId="293CFBD3" w14:textId="31E445C1" w:rsidR="00680276" w:rsidRDefault="00680276" w:rsidP="00680276">
      <w:r>
        <w:rPr>
          <w:noProof/>
        </w:rPr>
        <w:drawing>
          <wp:inline distT="0" distB="0" distL="0" distR="0" wp14:anchorId="32CE23B7" wp14:editId="155C97F2">
            <wp:extent cx="6562069" cy="2109537"/>
            <wp:effectExtent l="0" t="0" r="444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5435" cy="2113834"/>
                    </a:xfrm>
                    <a:prstGeom prst="rect">
                      <a:avLst/>
                    </a:prstGeom>
                    <a:noFill/>
                    <a:ln>
                      <a:noFill/>
                    </a:ln>
                  </pic:spPr>
                </pic:pic>
              </a:graphicData>
            </a:graphic>
          </wp:inline>
        </w:drawing>
      </w:r>
    </w:p>
    <w:p w14:paraId="11319359" w14:textId="6E4632C4" w:rsidR="0021295C" w:rsidRPr="0021295C" w:rsidRDefault="0021295C" w:rsidP="0021295C">
      <w:pPr>
        <w:rPr>
          <w:rFonts w:ascii="Times New Roman" w:hAnsi="Times New Roman"/>
          <w:sz w:val="24"/>
        </w:rPr>
      </w:pPr>
    </w:p>
    <w:p w14:paraId="7D24A628" w14:textId="783D09E9" w:rsidR="0021295C" w:rsidRPr="0021295C" w:rsidRDefault="0021295C" w:rsidP="0021295C">
      <w:pPr>
        <w:rPr>
          <w:rFonts w:ascii="Times New Roman" w:hAnsi="Times New Roman"/>
          <w:sz w:val="24"/>
        </w:rPr>
      </w:pPr>
    </w:p>
    <w:p w14:paraId="3AA6C9FC" w14:textId="57E279D1" w:rsidR="00396CB6" w:rsidRDefault="00396CB6" w:rsidP="00495D5E">
      <w:pPr>
        <w:pStyle w:val="Heading2"/>
        <w:numPr>
          <w:ilvl w:val="0"/>
          <w:numId w:val="22"/>
        </w:numPr>
      </w:pPr>
      <w:bookmarkStart w:id="15" w:name="_Toc101080983"/>
      <w:r>
        <w:lastRenderedPageBreak/>
        <w:t>Abuse victims turned away over time</w:t>
      </w:r>
      <w:bookmarkEnd w:id="15"/>
    </w:p>
    <w:p w14:paraId="2B9FAEE7" w14:textId="77777777" w:rsidR="00396CB6" w:rsidRPr="00396CB6" w:rsidRDefault="00396CB6" w:rsidP="00396CB6"/>
    <w:p w14:paraId="4002EBB6" w14:textId="3D1473CE" w:rsidR="0021295C" w:rsidRDefault="0021295C" w:rsidP="0021295C">
      <w:pPr>
        <w:pStyle w:val="ListParagraph"/>
        <w:numPr>
          <w:ilvl w:val="0"/>
          <w:numId w:val="21"/>
        </w:numPr>
        <w:ind w:left="360"/>
      </w:pPr>
      <w:r>
        <w:t>This metric measures how many abuse victims were denied shelter because of capacity issues.</w:t>
      </w:r>
    </w:p>
    <w:p w14:paraId="4B198660" w14:textId="77777777" w:rsidR="0021295C" w:rsidRDefault="0021295C" w:rsidP="0021295C"/>
    <w:p w14:paraId="2D44E1E0" w14:textId="4F854C88" w:rsidR="0021295C" w:rsidRDefault="0021295C" w:rsidP="0021295C">
      <w:pPr>
        <w:pStyle w:val="ListParagraph"/>
        <w:numPr>
          <w:ilvl w:val="0"/>
          <w:numId w:val="21"/>
        </w:numPr>
        <w:ind w:left="360"/>
      </w:pPr>
      <w:r>
        <w:t>The bar graph shows the actual values from the first run. The second line graph shows the mean values (of abuse victims turned away) across the three runs over the 12 months</w:t>
      </w:r>
      <w:r w:rsidR="006A28C9">
        <w:t xml:space="preserve"> as a solid line</w:t>
      </w:r>
      <w:r>
        <w:t>.</w:t>
      </w:r>
      <w:r w:rsidR="006A28C9">
        <w:t xml:space="preserve"> The dotted lines show the actual run values.</w:t>
      </w:r>
    </w:p>
    <w:p w14:paraId="3D426165" w14:textId="77777777" w:rsidR="0021295C" w:rsidRDefault="0021295C" w:rsidP="0021295C">
      <w:pPr>
        <w:pStyle w:val="ListParagraph"/>
      </w:pPr>
    </w:p>
    <w:p w14:paraId="16C60D77" w14:textId="66EE07B2" w:rsidR="00680276" w:rsidRDefault="00680276" w:rsidP="00680276">
      <w:r>
        <w:rPr>
          <w:noProof/>
        </w:rPr>
        <w:drawing>
          <wp:inline distT="0" distB="0" distL="0" distR="0" wp14:anchorId="5E0C3E7C" wp14:editId="11BEFC9F">
            <wp:extent cx="5943600" cy="1910715"/>
            <wp:effectExtent l="0" t="0" r="0" b="0"/>
            <wp:docPr id="21" name="Picture 2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11C7E900" w14:textId="54AA30BF" w:rsidR="0021295C" w:rsidRDefault="0021295C" w:rsidP="0021295C"/>
    <w:p w14:paraId="201CFD9C" w14:textId="133A0492" w:rsidR="00680276" w:rsidRDefault="00680276" w:rsidP="0021295C"/>
    <w:p w14:paraId="40BF068E" w14:textId="365A555E" w:rsidR="0014184F" w:rsidRDefault="0014184F" w:rsidP="0014184F">
      <w:r>
        <w:rPr>
          <w:noProof/>
        </w:rPr>
        <w:drawing>
          <wp:inline distT="0" distB="0" distL="0" distR="0" wp14:anchorId="4F2E5D53" wp14:editId="60DDC1A2">
            <wp:extent cx="5943600" cy="191071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5338FD67" w14:textId="77777777" w:rsidR="004937B7" w:rsidRDefault="004937B7" w:rsidP="004937B7">
      <w:pPr>
        <w:pStyle w:val="NormalWeb"/>
        <w:spacing w:before="0" w:beforeAutospacing="0" w:after="0" w:afterAutospacing="0"/>
        <w:textAlignment w:val="baseline"/>
        <w:rPr>
          <w:rFonts w:ascii="Open Sans" w:hAnsi="Open Sans" w:cs="Open Sans"/>
          <w:color w:val="695D46"/>
          <w:szCs w:val="22"/>
        </w:rPr>
      </w:pPr>
    </w:p>
    <w:p w14:paraId="55D772D8" w14:textId="77777777" w:rsidR="004937B7" w:rsidRDefault="004937B7" w:rsidP="004937B7">
      <w:pPr>
        <w:pStyle w:val="NormalWeb"/>
        <w:spacing w:before="0" w:beforeAutospacing="0" w:after="0" w:afterAutospacing="0"/>
        <w:textAlignment w:val="baseline"/>
        <w:rPr>
          <w:rFonts w:ascii="Open Sans" w:hAnsi="Open Sans" w:cs="Open Sans"/>
          <w:color w:val="695D46"/>
          <w:szCs w:val="22"/>
        </w:rPr>
      </w:pPr>
    </w:p>
    <w:p w14:paraId="69C61A6D" w14:textId="77777777" w:rsidR="003D07BB" w:rsidRDefault="003D07BB">
      <w:pPr>
        <w:rPr>
          <w:rFonts w:ascii="PT Sans" w:eastAsiaTheme="majorEastAsia" w:hAnsi="PT Sans" w:cstheme="majorBidi"/>
          <w:color w:val="FF2600"/>
          <w:sz w:val="32"/>
          <w:szCs w:val="26"/>
        </w:rPr>
      </w:pPr>
      <w:bookmarkStart w:id="16" w:name="_Toc101080984"/>
      <w:r>
        <w:br w:type="page"/>
      </w:r>
    </w:p>
    <w:p w14:paraId="28058C0B" w14:textId="6D0B68F3" w:rsidR="00396CB6" w:rsidRPr="004937B7" w:rsidRDefault="004937B7" w:rsidP="00495D5E">
      <w:pPr>
        <w:pStyle w:val="Heading2"/>
        <w:numPr>
          <w:ilvl w:val="0"/>
          <w:numId w:val="22"/>
        </w:numPr>
      </w:pPr>
      <w:r w:rsidRPr="004937B7">
        <w:lastRenderedPageBreak/>
        <w:t>Abuse victims</w:t>
      </w:r>
      <w:r w:rsidR="00396CB6" w:rsidRPr="004937B7">
        <w:t> </w:t>
      </w:r>
      <w:r w:rsidR="00C25F9A">
        <w:t>sent to hotel over time</w:t>
      </w:r>
      <w:bookmarkEnd w:id="16"/>
    </w:p>
    <w:p w14:paraId="7E3F36B5" w14:textId="507379AC" w:rsidR="00B75C5D" w:rsidRDefault="00B75C5D" w:rsidP="00B75C5D"/>
    <w:p w14:paraId="677B7054" w14:textId="417FBC9A" w:rsidR="003A350D" w:rsidRDefault="003A350D" w:rsidP="003A350D">
      <w:pPr>
        <w:pStyle w:val="ListParagraph"/>
        <w:numPr>
          <w:ilvl w:val="0"/>
          <w:numId w:val="21"/>
        </w:numPr>
        <w:ind w:left="360"/>
      </w:pPr>
      <w:r>
        <w:t xml:space="preserve">This metric measures how many abuse victims were sent to a </w:t>
      </w:r>
      <w:proofErr w:type="spellStart"/>
      <w:r>
        <w:t>hotle</w:t>
      </w:r>
      <w:proofErr w:type="spellEnd"/>
      <w:r>
        <w:t xml:space="preserve"> since the shelter is out of capacity. </w:t>
      </w:r>
    </w:p>
    <w:p w14:paraId="0591387C" w14:textId="77777777" w:rsidR="003A350D" w:rsidRDefault="003A350D" w:rsidP="003A350D"/>
    <w:p w14:paraId="2F30AB17" w14:textId="75B8D9BA" w:rsidR="003A350D" w:rsidRDefault="003A350D" w:rsidP="003A350D">
      <w:pPr>
        <w:pStyle w:val="ListParagraph"/>
        <w:numPr>
          <w:ilvl w:val="0"/>
          <w:numId w:val="21"/>
        </w:numPr>
        <w:ind w:left="360"/>
      </w:pPr>
      <w:r>
        <w:t>The bar graph shows the actual values from the first run. The second line graph shows the mean values (of abuse victims sent to hotels) across the three runs over the 12 months as a solid line. The dotted lines show the actual run values.</w:t>
      </w:r>
    </w:p>
    <w:p w14:paraId="790FA009" w14:textId="77777777" w:rsidR="003A350D" w:rsidRDefault="003A350D" w:rsidP="00B75C5D"/>
    <w:p w14:paraId="5FC5DC32" w14:textId="647AF255" w:rsidR="00FF0EF4" w:rsidRDefault="00FF0EF4" w:rsidP="00B75C5D"/>
    <w:p w14:paraId="0D406E64" w14:textId="4BD9A08F" w:rsidR="003A350D" w:rsidRDefault="003A350D" w:rsidP="003A350D">
      <w:r>
        <w:rPr>
          <w:noProof/>
        </w:rPr>
        <w:drawing>
          <wp:inline distT="0" distB="0" distL="0" distR="0" wp14:anchorId="2971C933" wp14:editId="112122AD">
            <wp:extent cx="6287609" cy="2021305"/>
            <wp:effectExtent l="0" t="0" r="0" b="0"/>
            <wp:docPr id="24" name="Picture 2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3415" cy="2023172"/>
                    </a:xfrm>
                    <a:prstGeom prst="rect">
                      <a:avLst/>
                    </a:prstGeom>
                    <a:noFill/>
                    <a:ln>
                      <a:noFill/>
                    </a:ln>
                  </pic:spPr>
                </pic:pic>
              </a:graphicData>
            </a:graphic>
          </wp:inline>
        </w:drawing>
      </w:r>
    </w:p>
    <w:p w14:paraId="5BAF84E0" w14:textId="76F16D8E" w:rsidR="003A350D" w:rsidRDefault="003A350D" w:rsidP="00B75C5D"/>
    <w:p w14:paraId="2704D819" w14:textId="7FE30621" w:rsidR="003A350D" w:rsidRDefault="003A350D" w:rsidP="00B75C5D"/>
    <w:p w14:paraId="53AA0D4C" w14:textId="71DF7202" w:rsidR="003A350D" w:rsidRDefault="003A350D" w:rsidP="003A350D">
      <w:r>
        <w:rPr>
          <w:noProof/>
        </w:rPr>
        <w:drawing>
          <wp:inline distT="0" distB="0" distL="0" distR="0" wp14:anchorId="2A13C645" wp14:editId="59E11CBC">
            <wp:extent cx="6312559" cy="2029326"/>
            <wp:effectExtent l="0" t="0" r="0" b="317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817" cy="2031981"/>
                    </a:xfrm>
                    <a:prstGeom prst="rect">
                      <a:avLst/>
                    </a:prstGeom>
                    <a:noFill/>
                    <a:ln>
                      <a:noFill/>
                    </a:ln>
                  </pic:spPr>
                </pic:pic>
              </a:graphicData>
            </a:graphic>
          </wp:inline>
        </w:drawing>
      </w:r>
    </w:p>
    <w:p w14:paraId="436F1207" w14:textId="3AD86DC0" w:rsidR="003A350D" w:rsidRDefault="003A350D" w:rsidP="00B75C5D"/>
    <w:p w14:paraId="1BF731FF" w14:textId="1C70BCC9" w:rsidR="00F44426" w:rsidRDefault="00F44426" w:rsidP="00B75C5D"/>
    <w:p w14:paraId="2C071A60" w14:textId="4C46C3A9" w:rsidR="00F44426" w:rsidRDefault="00F44426" w:rsidP="00F44426">
      <w:pPr>
        <w:pStyle w:val="Heading2"/>
      </w:pPr>
      <w:bookmarkStart w:id="17" w:name="_Toc101080985"/>
      <w:r>
        <w:t>Conclusions</w:t>
      </w:r>
      <w:bookmarkEnd w:id="17"/>
    </w:p>
    <w:p w14:paraId="51CD0296" w14:textId="40E90650" w:rsidR="00F44426" w:rsidRDefault="00F44426" w:rsidP="00F44426"/>
    <w:p w14:paraId="46A41263" w14:textId="373065CE" w:rsidR="00F44426" w:rsidRDefault="00F44426" w:rsidP="00355B19">
      <w:r>
        <w:t xml:space="preserve">The simulation shows there is a consistent and large number of abuse victims being turned away due to </w:t>
      </w:r>
      <w:proofErr w:type="gramStart"/>
      <w:r>
        <w:t>shelter’s</w:t>
      </w:r>
      <w:proofErr w:type="gramEnd"/>
      <w:r>
        <w:t xml:space="preserve"> </w:t>
      </w:r>
      <w:r w:rsidR="00355B19">
        <w:t xml:space="preserve">over capacity situation. This can be used as a business case to also backup what is happening in reality, to re-affirm that the over-capacity is not a </w:t>
      </w:r>
      <w:proofErr w:type="spellStart"/>
      <w:r w:rsidR="00355B19">
        <w:t>one time</w:t>
      </w:r>
      <w:proofErr w:type="spellEnd"/>
      <w:r w:rsidR="00355B19">
        <w:t xml:space="preserve"> phenomenon, but a reality that will continue given the nature of the processes. This can make a strong business case to seek funding to expand the capacity of the shelter. </w:t>
      </w:r>
    </w:p>
    <w:p w14:paraId="56BE6195" w14:textId="60B2717C" w:rsidR="00D75A19" w:rsidRDefault="00D75A19">
      <w:r>
        <w:br w:type="page"/>
      </w:r>
    </w:p>
    <w:p w14:paraId="38B89284" w14:textId="149B4DBE" w:rsidR="00D75A19" w:rsidRDefault="00D75A19" w:rsidP="00D75A19">
      <w:pPr>
        <w:pStyle w:val="Heading1"/>
      </w:pPr>
      <w:bookmarkStart w:id="18" w:name="_Toc101080986"/>
      <w:r>
        <w:lastRenderedPageBreak/>
        <w:t>References</w:t>
      </w:r>
      <w:bookmarkEnd w:id="18"/>
    </w:p>
    <w:p w14:paraId="250229D9" w14:textId="5F0C29AB" w:rsidR="00D75A19" w:rsidRDefault="00D75A19" w:rsidP="00D75A19"/>
    <w:p w14:paraId="494A55C8" w14:textId="292410F4" w:rsidR="008C470B" w:rsidRPr="008C470B" w:rsidRDefault="009B7665" w:rsidP="008C470B">
      <w:pPr>
        <w:pStyle w:val="ListParagraph"/>
        <w:numPr>
          <w:ilvl w:val="0"/>
          <w:numId w:val="24"/>
        </w:numPr>
        <w:rPr>
          <w:rFonts w:ascii="Times New Roman" w:hAnsi="Times New Roman"/>
          <w:sz w:val="24"/>
        </w:rPr>
      </w:pPr>
      <w:hyperlink r:id="rId17" w:history="1">
        <w:r w:rsidR="008C470B" w:rsidRPr="001D7221">
          <w:rPr>
            <w:rStyle w:val="Hyperlink"/>
          </w:rPr>
          <w:t>https://simpy.readthedocs.io/en/latest/simpy_intro/</w:t>
        </w:r>
      </w:hyperlink>
      <w:r w:rsidR="008C470B">
        <w:t xml:space="preserve">  - </w:t>
      </w:r>
      <w:r w:rsidR="008C470B" w:rsidRPr="008C470B">
        <w:rPr>
          <w:rFonts w:ascii="Times New Roman" w:hAnsi="Times New Roman"/>
          <w:sz w:val="24"/>
        </w:rPr>
        <w:t xml:space="preserve">Team </w:t>
      </w:r>
      <w:proofErr w:type="spellStart"/>
      <w:r w:rsidR="008C470B" w:rsidRPr="008C470B">
        <w:rPr>
          <w:rFonts w:ascii="Times New Roman" w:hAnsi="Times New Roman"/>
          <w:sz w:val="24"/>
        </w:rPr>
        <w:t>SimPy</w:t>
      </w:r>
      <w:proofErr w:type="spellEnd"/>
      <w:r w:rsidR="008C470B" w:rsidRPr="008C470B">
        <w:rPr>
          <w:rFonts w:ascii="Times New Roman" w:hAnsi="Times New Roman"/>
          <w:sz w:val="24"/>
        </w:rPr>
        <w:t xml:space="preserve"> </w:t>
      </w:r>
    </w:p>
    <w:p w14:paraId="65ED3232" w14:textId="77777777" w:rsidR="008C470B" w:rsidRPr="008C470B" w:rsidRDefault="009B7665" w:rsidP="008C470B">
      <w:pPr>
        <w:pStyle w:val="ListParagraph"/>
        <w:numPr>
          <w:ilvl w:val="0"/>
          <w:numId w:val="24"/>
        </w:numPr>
        <w:rPr>
          <w:rFonts w:ascii="Times New Roman" w:hAnsi="Times New Roman"/>
          <w:sz w:val="24"/>
        </w:rPr>
      </w:pPr>
      <w:hyperlink r:id="rId18" w:history="1">
        <w:r w:rsidR="008C470B" w:rsidRPr="008C470B">
          <w:rPr>
            <w:rStyle w:val="Hyperlink"/>
            <w:rFonts w:ascii="Times New Roman" w:hAnsi="Times New Roman"/>
            <w:sz w:val="24"/>
          </w:rPr>
          <w:t>https://simpy.readthedocs.io/en/latest/</w:t>
        </w:r>
      </w:hyperlink>
      <w:r w:rsidR="008C470B" w:rsidRPr="008C470B">
        <w:rPr>
          <w:rFonts w:ascii="Times New Roman" w:hAnsi="Times New Roman"/>
          <w:sz w:val="24"/>
        </w:rPr>
        <w:t xml:space="preserve"> - Team </w:t>
      </w:r>
      <w:proofErr w:type="spellStart"/>
      <w:r w:rsidR="008C470B" w:rsidRPr="008C470B">
        <w:rPr>
          <w:rFonts w:ascii="Times New Roman" w:hAnsi="Times New Roman"/>
          <w:sz w:val="24"/>
        </w:rPr>
        <w:t>SimPy</w:t>
      </w:r>
      <w:proofErr w:type="spellEnd"/>
    </w:p>
    <w:p w14:paraId="67AB38AE" w14:textId="292C0F27" w:rsidR="008C470B" w:rsidRPr="008C470B" w:rsidRDefault="009B7665" w:rsidP="008C470B">
      <w:pPr>
        <w:pStyle w:val="ListParagraph"/>
        <w:numPr>
          <w:ilvl w:val="0"/>
          <w:numId w:val="24"/>
        </w:numPr>
        <w:rPr>
          <w:rFonts w:ascii="Times New Roman" w:hAnsi="Times New Roman"/>
          <w:sz w:val="24"/>
        </w:rPr>
      </w:pPr>
      <w:hyperlink r:id="rId19" w:history="1">
        <w:r w:rsidR="008C470B" w:rsidRPr="008C470B">
          <w:rPr>
            <w:rStyle w:val="Hyperlink"/>
            <w:rFonts w:ascii="Times New Roman" w:hAnsi="Times New Roman"/>
            <w:sz w:val="24"/>
          </w:rPr>
          <w:t>https://www.youtube.com/watch?v=0osGrraoCX0</w:t>
        </w:r>
      </w:hyperlink>
      <w:r w:rsidR="008C470B" w:rsidRPr="008C470B">
        <w:rPr>
          <w:rFonts w:ascii="Times New Roman" w:hAnsi="Times New Roman"/>
          <w:sz w:val="24"/>
        </w:rPr>
        <w:t xml:space="preserve">  – Kevin Conrad</w:t>
      </w:r>
    </w:p>
    <w:p w14:paraId="4551804C" w14:textId="7A7DDBC6" w:rsidR="008C470B" w:rsidRPr="008C470B" w:rsidRDefault="009B7665" w:rsidP="008C470B">
      <w:pPr>
        <w:pStyle w:val="ListParagraph"/>
        <w:numPr>
          <w:ilvl w:val="0"/>
          <w:numId w:val="24"/>
        </w:numPr>
        <w:rPr>
          <w:rFonts w:ascii="Times New Roman" w:hAnsi="Times New Roman"/>
          <w:sz w:val="24"/>
        </w:rPr>
      </w:pPr>
      <w:hyperlink r:id="rId20" w:history="1">
        <w:r w:rsidR="008C470B" w:rsidRPr="008C470B">
          <w:rPr>
            <w:rStyle w:val="Hyperlink"/>
            <w:rFonts w:ascii="Times New Roman" w:hAnsi="Times New Roman"/>
            <w:sz w:val="24"/>
          </w:rPr>
          <w:t>https://www.youtube.com/watch?v=NypbxgytScM</w:t>
        </w:r>
      </w:hyperlink>
      <w:r w:rsidR="008C470B" w:rsidRPr="008C470B">
        <w:rPr>
          <w:rFonts w:ascii="Times New Roman" w:hAnsi="Times New Roman"/>
          <w:sz w:val="24"/>
        </w:rPr>
        <w:t xml:space="preserve"> – Real Python</w:t>
      </w:r>
    </w:p>
    <w:p w14:paraId="70A77C08" w14:textId="3F3EC058" w:rsidR="00D75A19" w:rsidRDefault="009B7665" w:rsidP="00381BD8">
      <w:pPr>
        <w:pStyle w:val="ListParagraph"/>
        <w:numPr>
          <w:ilvl w:val="0"/>
          <w:numId w:val="24"/>
        </w:numPr>
      </w:pPr>
      <w:hyperlink r:id="rId21" w:history="1">
        <w:r w:rsidR="008C470B" w:rsidRPr="001D7221">
          <w:rPr>
            <w:rStyle w:val="Hyperlink"/>
          </w:rPr>
          <w:t>https://www.lincs.fr/events/simpy-package-tutorial/</w:t>
        </w:r>
      </w:hyperlink>
      <w:r w:rsidR="008C470B">
        <w:t xml:space="preserve"> - </w:t>
      </w:r>
      <w:r w:rsidR="008C470B" w:rsidRPr="008C470B">
        <w:rPr>
          <w:rFonts w:ascii="Times New Roman" w:hAnsi="Times New Roman"/>
          <w:sz w:val="24"/>
        </w:rPr>
        <w:t xml:space="preserve">Thomas </w:t>
      </w:r>
      <w:proofErr w:type="spellStart"/>
      <w:r w:rsidR="008C470B" w:rsidRPr="008C470B">
        <w:rPr>
          <w:rFonts w:ascii="Times New Roman" w:hAnsi="Times New Roman"/>
          <w:sz w:val="24"/>
        </w:rPr>
        <w:t>Tournaire</w:t>
      </w:r>
      <w:proofErr w:type="spellEnd"/>
      <w:r w:rsidR="008C470B" w:rsidRPr="008C470B">
        <w:rPr>
          <w:rFonts w:ascii="Times New Roman" w:hAnsi="Times New Roman"/>
          <w:sz w:val="24"/>
        </w:rPr>
        <w:t xml:space="preserve"> </w:t>
      </w:r>
      <w:r w:rsidR="008C470B">
        <w:t xml:space="preserve"> (</w:t>
      </w:r>
      <w:r w:rsidR="008C470B" w:rsidRPr="008C470B">
        <w:rPr>
          <w:rFonts w:ascii="Times New Roman" w:hAnsi="Times New Roman"/>
          <w:sz w:val="24"/>
        </w:rPr>
        <w:t>Nokia Bell Labs France</w:t>
      </w:r>
      <w:r w:rsidR="008C470B">
        <w:t>)</w:t>
      </w:r>
    </w:p>
    <w:p w14:paraId="0B35C71B" w14:textId="77777777" w:rsidR="008C470B" w:rsidRPr="00D75A19" w:rsidRDefault="008C470B" w:rsidP="00D75A19"/>
    <w:sectPr w:rsidR="008C470B" w:rsidRPr="00D75A19" w:rsidSect="00355B19">
      <w:footerReference w:type="even" r:id="rId22"/>
      <w:footerReference w:type="default" r:id="rId2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F7015" w14:textId="77777777" w:rsidR="009B7665" w:rsidRDefault="009B7665" w:rsidP="008C7BAC">
      <w:r>
        <w:separator/>
      </w:r>
    </w:p>
  </w:endnote>
  <w:endnote w:type="continuationSeparator" w:id="0">
    <w:p w14:paraId="2153DCD6" w14:textId="77777777" w:rsidR="009B7665" w:rsidRDefault="009B7665" w:rsidP="008C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PT Sans Narrow">
    <w:panose1 w:val="020B0506020203020204"/>
    <w:charset w:val="4D"/>
    <w:family w:val="swiss"/>
    <w:pitch w:val="variable"/>
    <w:sig w:usb0="A00002EF" w:usb1="5000204B" w:usb2="00000000" w:usb3="00000000" w:csb0="00000097"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9150199"/>
      <w:docPartObj>
        <w:docPartGallery w:val="Page Numbers (Bottom of Page)"/>
        <w:docPartUnique/>
      </w:docPartObj>
    </w:sdtPr>
    <w:sdtEndPr>
      <w:rPr>
        <w:rStyle w:val="PageNumber"/>
      </w:rPr>
    </w:sdtEndPr>
    <w:sdtContent>
      <w:p w14:paraId="31DE3909" w14:textId="49DCA606" w:rsidR="008C7BAC" w:rsidRDefault="008C7BAC" w:rsidP="001D7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BB349D" w14:textId="77777777" w:rsidR="008C7BAC" w:rsidRDefault="008C7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951548"/>
      <w:docPartObj>
        <w:docPartGallery w:val="Page Numbers (Bottom of Page)"/>
        <w:docPartUnique/>
      </w:docPartObj>
    </w:sdtPr>
    <w:sdtEndPr>
      <w:rPr>
        <w:rStyle w:val="PageNumber"/>
      </w:rPr>
    </w:sdtEndPr>
    <w:sdtContent>
      <w:p w14:paraId="04C039EF" w14:textId="70FEC72F" w:rsidR="008C7BAC" w:rsidRDefault="008C7BAC" w:rsidP="001D7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0F29B7" w14:textId="77777777" w:rsidR="008C7BAC" w:rsidRDefault="008C7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7A5F" w14:textId="77777777" w:rsidR="009B7665" w:rsidRDefault="009B7665" w:rsidP="008C7BAC">
      <w:r>
        <w:separator/>
      </w:r>
    </w:p>
  </w:footnote>
  <w:footnote w:type="continuationSeparator" w:id="0">
    <w:p w14:paraId="08D159BC" w14:textId="77777777" w:rsidR="009B7665" w:rsidRDefault="009B7665" w:rsidP="008C7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9E6"/>
    <w:multiLevelType w:val="multilevel"/>
    <w:tmpl w:val="66F418E6"/>
    <w:lvl w:ilvl="0">
      <w:start w:val="1"/>
      <w:numFmt w:val="decimal"/>
      <w:lvlText w:val="%1."/>
      <w:lvlJc w:val="left"/>
      <w:pPr>
        <w:tabs>
          <w:tab w:val="num" w:pos="360"/>
        </w:tabs>
        <w:ind w:left="360" w:hanging="360"/>
      </w:pPr>
    </w:lvl>
    <w:lvl w:ilvl="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09C04078"/>
    <w:multiLevelType w:val="hybridMultilevel"/>
    <w:tmpl w:val="1D42C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70050"/>
    <w:multiLevelType w:val="multilevel"/>
    <w:tmpl w:val="66F418E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 w15:restartNumberingAfterBreak="0">
    <w:nsid w:val="173C1A7B"/>
    <w:multiLevelType w:val="multilevel"/>
    <w:tmpl w:val="66F418E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 w15:restartNumberingAfterBreak="0">
    <w:nsid w:val="1D4B0C61"/>
    <w:multiLevelType w:val="multilevel"/>
    <w:tmpl w:val="982C567E"/>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5" w15:restartNumberingAfterBreak="0">
    <w:nsid w:val="218367D9"/>
    <w:multiLevelType w:val="hybridMultilevel"/>
    <w:tmpl w:val="96549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6B8A"/>
    <w:multiLevelType w:val="multilevel"/>
    <w:tmpl w:val="9B84C1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88E03AF"/>
    <w:multiLevelType w:val="multilevel"/>
    <w:tmpl w:val="02305D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37F74"/>
    <w:multiLevelType w:val="multilevel"/>
    <w:tmpl w:val="A4606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212B0"/>
    <w:multiLevelType w:val="multilevel"/>
    <w:tmpl w:val="16786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00FD3"/>
    <w:multiLevelType w:val="multilevel"/>
    <w:tmpl w:val="69266C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C6590"/>
    <w:multiLevelType w:val="hybridMultilevel"/>
    <w:tmpl w:val="1D12B5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B41806"/>
    <w:multiLevelType w:val="multilevel"/>
    <w:tmpl w:val="A69C2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C891C02"/>
    <w:multiLevelType w:val="multilevel"/>
    <w:tmpl w:val="455EA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DB215E2"/>
    <w:multiLevelType w:val="hybridMultilevel"/>
    <w:tmpl w:val="114023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864E50"/>
    <w:multiLevelType w:val="hybridMultilevel"/>
    <w:tmpl w:val="17CC2B4E"/>
    <w:lvl w:ilvl="0" w:tplc="3C3C1F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5C3381"/>
    <w:multiLevelType w:val="hybridMultilevel"/>
    <w:tmpl w:val="36163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20D66"/>
    <w:multiLevelType w:val="multilevel"/>
    <w:tmpl w:val="8AFEB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44F1C"/>
    <w:multiLevelType w:val="hybridMultilevel"/>
    <w:tmpl w:val="40E62A0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5FD3260"/>
    <w:multiLevelType w:val="multilevel"/>
    <w:tmpl w:val="A8682E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668435C"/>
    <w:multiLevelType w:val="multilevel"/>
    <w:tmpl w:val="B95C8D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8420F"/>
    <w:multiLevelType w:val="hybridMultilevel"/>
    <w:tmpl w:val="F8C2F3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4A646E"/>
    <w:multiLevelType w:val="multilevel"/>
    <w:tmpl w:val="464AD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73359"/>
    <w:multiLevelType w:val="hybridMultilevel"/>
    <w:tmpl w:val="4F746FCA"/>
    <w:lvl w:ilvl="0" w:tplc="DF2880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2264927">
    <w:abstractNumId w:val="2"/>
  </w:num>
  <w:num w:numId="2" w16cid:durableId="1232305447">
    <w:abstractNumId w:val="10"/>
  </w:num>
  <w:num w:numId="3" w16cid:durableId="608896355">
    <w:abstractNumId w:val="8"/>
  </w:num>
  <w:num w:numId="4" w16cid:durableId="1645039200">
    <w:abstractNumId w:val="17"/>
  </w:num>
  <w:num w:numId="5" w16cid:durableId="1014964215">
    <w:abstractNumId w:val="13"/>
  </w:num>
  <w:num w:numId="6" w16cid:durableId="1888562876">
    <w:abstractNumId w:val="20"/>
  </w:num>
  <w:num w:numId="7" w16cid:durableId="358120376">
    <w:abstractNumId w:val="6"/>
  </w:num>
  <w:num w:numId="8" w16cid:durableId="451755544">
    <w:abstractNumId w:val="9"/>
  </w:num>
  <w:num w:numId="9" w16cid:durableId="1635481498">
    <w:abstractNumId w:val="12"/>
  </w:num>
  <w:num w:numId="10" w16cid:durableId="480850608">
    <w:abstractNumId w:val="22"/>
  </w:num>
  <w:num w:numId="11" w16cid:durableId="934903535">
    <w:abstractNumId w:val="19"/>
  </w:num>
  <w:num w:numId="12" w16cid:durableId="1621378976">
    <w:abstractNumId w:val="7"/>
  </w:num>
  <w:num w:numId="13" w16cid:durableId="447242381">
    <w:abstractNumId w:val="3"/>
  </w:num>
  <w:num w:numId="14" w16cid:durableId="2055034987">
    <w:abstractNumId w:val="0"/>
  </w:num>
  <w:num w:numId="15" w16cid:durableId="341710110">
    <w:abstractNumId w:val="4"/>
  </w:num>
  <w:num w:numId="16" w16cid:durableId="1852799118">
    <w:abstractNumId w:val="14"/>
  </w:num>
  <w:num w:numId="17" w16cid:durableId="209345148">
    <w:abstractNumId w:val="1"/>
  </w:num>
  <w:num w:numId="18" w16cid:durableId="795415615">
    <w:abstractNumId w:val="18"/>
  </w:num>
  <w:num w:numId="19" w16cid:durableId="509025095">
    <w:abstractNumId w:val="11"/>
  </w:num>
  <w:num w:numId="20" w16cid:durableId="628778318">
    <w:abstractNumId w:val="15"/>
  </w:num>
  <w:num w:numId="21" w16cid:durableId="1404064343">
    <w:abstractNumId w:val="5"/>
  </w:num>
  <w:num w:numId="22" w16cid:durableId="415246431">
    <w:abstractNumId w:val="23"/>
  </w:num>
  <w:num w:numId="23" w16cid:durableId="218983669">
    <w:abstractNumId w:val="16"/>
  </w:num>
  <w:num w:numId="24" w16cid:durableId="19757920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014A3"/>
    <w:rsid w:val="0003165D"/>
    <w:rsid w:val="00035EFE"/>
    <w:rsid w:val="0006249D"/>
    <w:rsid w:val="00080E29"/>
    <w:rsid w:val="000A0A82"/>
    <w:rsid w:val="000B0CD4"/>
    <w:rsid w:val="000F61F3"/>
    <w:rsid w:val="0014184F"/>
    <w:rsid w:val="001C4FFA"/>
    <w:rsid w:val="0021295C"/>
    <w:rsid w:val="00235A83"/>
    <w:rsid w:val="002367F8"/>
    <w:rsid w:val="002756AC"/>
    <w:rsid w:val="002C41EE"/>
    <w:rsid w:val="002D4EAC"/>
    <w:rsid w:val="002E493F"/>
    <w:rsid w:val="002F1827"/>
    <w:rsid w:val="00350DB1"/>
    <w:rsid w:val="00354D33"/>
    <w:rsid w:val="00355B19"/>
    <w:rsid w:val="00367C40"/>
    <w:rsid w:val="00377FB4"/>
    <w:rsid w:val="003960A0"/>
    <w:rsid w:val="00396CB6"/>
    <w:rsid w:val="003A350D"/>
    <w:rsid w:val="003D07BB"/>
    <w:rsid w:val="003F1965"/>
    <w:rsid w:val="00445175"/>
    <w:rsid w:val="004937B7"/>
    <w:rsid w:val="00495D5E"/>
    <w:rsid w:val="005204B5"/>
    <w:rsid w:val="006235C1"/>
    <w:rsid w:val="00680276"/>
    <w:rsid w:val="006A28C9"/>
    <w:rsid w:val="00701DF8"/>
    <w:rsid w:val="00707E26"/>
    <w:rsid w:val="007322A7"/>
    <w:rsid w:val="00812B28"/>
    <w:rsid w:val="00814ABD"/>
    <w:rsid w:val="00842DFC"/>
    <w:rsid w:val="008634E1"/>
    <w:rsid w:val="008C096A"/>
    <w:rsid w:val="008C470B"/>
    <w:rsid w:val="008C7BAC"/>
    <w:rsid w:val="008F0EA0"/>
    <w:rsid w:val="008F3850"/>
    <w:rsid w:val="009A7889"/>
    <w:rsid w:val="009B7665"/>
    <w:rsid w:val="009C3B31"/>
    <w:rsid w:val="009F1B43"/>
    <w:rsid w:val="00A7514B"/>
    <w:rsid w:val="00AC76F5"/>
    <w:rsid w:val="00AF2CDD"/>
    <w:rsid w:val="00B0045B"/>
    <w:rsid w:val="00B07DB2"/>
    <w:rsid w:val="00B75C5D"/>
    <w:rsid w:val="00B828B1"/>
    <w:rsid w:val="00BD64C1"/>
    <w:rsid w:val="00C02FE4"/>
    <w:rsid w:val="00C135D8"/>
    <w:rsid w:val="00C144E6"/>
    <w:rsid w:val="00C25F9A"/>
    <w:rsid w:val="00C71F55"/>
    <w:rsid w:val="00CA2D81"/>
    <w:rsid w:val="00CE234C"/>
    <w:rsid w:val="00D42F81"/>
    <w:rsid w:val="00D432D5"/>
    <w:rsid w:val="00D655BF"/>
    <w:rsid w:val="00D75A19"/>
    <w:rsid w:val="00DC6A97"/>
    <w:rsid w:val="00DE2F68"/>
    <w:rsid w:val="00DE5C8C"/>
    <w:rsid w:val="00ED271C"/>
    <w:rsid w:val="00ED6773"/>
    <w:rsid w:val="00F33AE1"/>
    <w:rsid w:val="00F44426"/>
    <w:rsid w:val="00F93646"/>
    <w:rsid w:val="00FF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A794"/>
  <w15:chartTrackingRefBased/>
  <w15:docId w15:val="{E1726832-965B-5F46-8CEA-DAD0F1E9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19"/>
    <w:rPr>
      <w:rFonts w:ascii="American Typewriter" w:eastAsia="Times New Roman" w:hAnsi="American Typewriter" w:cs="Times New Roman"/>
      <w:sz w:val="22"/>
    </w:rPr>
  </w:style>
  <w:style w:type="paragraph" w:styleId="Heading1">
    <w:name w:val="heading 1"/>
    <w:basedOn w:val="Normal"/>
    <w:next w:val="Normal"/>
    <w:link w:val="Heading1Char"/>
    <w:uiPriority w:val="9"/>
    <w:qFormat/>
    <w:rsid w:val="00D42F81"/>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DE2F68"/>
    <w:pPr>
      <w:keepNext/>
      <w:keepLines/>
      <w:spacing w:before="40"/>
      <w:outlineLvl w:val="1"/>
    </w:pPr>
    <w:rPr>
      <w:rFonts w:ascii="PT Sans" w:eastAsiaTheme="majorEastAsia" w:hAnsi="PT Sans" w:cstheme="majorBidi"/>
      <w:color w:val="FF2600"/>
      <w:sz w:val="32"/>
      <w:szCs w:val="26"/>
    </w:rPr>
  </w:style>
  <w:style w:type="paragraph" w:styleId="Heading3">
    <w:name w:val="heading 3"/>
    <w:basedOn w:val="Normal"/>
    <w:next w:val="Normal"/>
    <w:link w:val="Heading3Char"/>
    <w:uiPriority w:val="9"/>
    <w:unhideWhenUsed/>
    <w:qFormat/>
    <w:rsid w:val="00DE2F68"/>
    <w:pPr>
      <w:keepNext/>
      <w:keepLines/>
      <w:spacing w:before="40"/>
      <w:outlineLvl w:val="2"/>
    </w:pPr>
    <w:rPr>
      <w:rFonts w:asciiTheme="majorHAnsi" w:eastAsiaTheme="majorEastAsia" w:hAnsiTheme="majorHAnsi" w:cstheme="majorBidi"/>
      <w:b/>
      <w:color w:val="538135" w:themeColor="accent6" w:themeShade="BF"/>
      <w:sz w:val="32"/>
    </w:rPr>
  </w:style>
  <w:style w:type="paragraph" w:styleId="Heading4">
    <w:name w:val="heading 4"/>
    <w:basedOn w:val="Normal"/>
    <w:next w:val="Normal"/>
    <w:link w:val="Heading4Char"/>
    <w:uiPriority w:val="9"/>
    <w:semiHidden/>
    <w:unhideWhenUsed/>
    <w:qFormat/>
    <w:rsid w:val="008F38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F68"/>
    <w:rPr>
      <w:rFonts w:ascii="PT Sans" w:eastAsiaTheme="majorEastAsia" w:hAnsi="PT Sans" w:cstheme="majorBidi"/>
      <w:color w:val="FF2600"/>
      <w:sz w:val="32"/>
      <w:szCs w:val="26"/>
    </w:rPr>
  </w:style>
  <w:style w:type="character" w:customStyle="1" w:styleId="Heading1Char">
    <w:name w:val="Heading 1 Char"/>
    <w:basedOn w:val="DefaultParagraphFont"/>
    <w:link w:val="Heading1"/>
    <w:uiPriority w:val="9"/>
    <w:rsid w:val="00D42F81"/>
    <w:rPr>
      <w:rFonts w:asciiTheme="majorHAnsi" w:eastAsiaTheme="majorEastAsia" w:hAnsiTheme="majorHAnsi" w:cstheme="majorBidi"/>
      <w:b/>
      <w:color w:val="2F5496" w:themeColor="accent1" w:themeShade="BF"/>
      <w:sz w:val="40"/>
      <w:szCs w:val="32"/>
    </w:rPr>
  </w:style>
  <w:style w:type="paragraph" w:styleId="NormalWeb">
    <w:name w:val="Normal (Web)"/>
    <w:basedOn w:val="Normal"/>
    <w:uiPriority w:val="99"/>
    <w:semiHidden/>
    <w:unhideWhenUsed/>
    <w:rsid w:val="00B75C5D"/>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semiHidden/>
    <w:rsid w:val="008F385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F3850"/>
    <w:rPr>
      <w:b/>
      <w:bCs/>
    </w:rPr>
  </w:style>
  <w:style w:type="character" w:customStyle="1" w:styleId="Heading3Char">
    <w:name w:val="Heading 3 Char"/>
    <w:basedOn w:val="DefaultParagraphFont"/>
    <w:link w:val="Heading3"/>
    <w:uiPriority w:val="9"/>
    <w:rsid w:val="00DE2F68"/>
    <w:rPr>
      <w:rFonts w:asciiTheme="majorHAnsi" w:eastAsiaTheme="majorEastAsia" w:hAnsiTheme="majorHAnsi" w:cstheme="majorBidi"/>
      <w:b/>
      <w:color w:val="538135" w:themeColor="accent6" w:themeShade="BF"/>
      <w:sz w:val="32"/>
    </w:rPr>
  </w:style>
  <w:style w:type="paragraph" w:styleId="TOCHeading">
    <w:name w:val="TOC Heading"/>
    <w:basedOn w:val="Heading1"/>
    <w:next w:val="Normal"/>
    <w:uiPriority w:val="39"/>
    <w:unhideWhenUsed/>
    <w:qFormat/>
    <w:rsid w:val="00B828B1"/>
    <w:pPr>
      <w:spacing w:before="480" w:line="276" w:lineRule="auto"/>
      <w:outlineLvl w:val="9"/>
    </w:pPr>
    <w:rPr>
      <w:bCs/>
      <w:sz w:val="28"/>
      <w:szCs w:val="28"/>
    </w:rPr>
  </w:style>
  <w:style w:type="paragraph" w:styleId="TOC2">
    <w:name w:val="toc 2"/>
    <w:basedOn w:val="Normal"/>
    <w:next w:val="Normal"/>
    <w:autoRedefine/>
    <w:uiPriority w:val="39"/>
    <w:unhideWhenUsed/>
    <w:rsid w:val="00B828B1"/>
    <w:pPr>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828B1"/>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828B1"/>
    <w:pPr>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B828B1"/>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B828B1"/>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828B1"/>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828B1"/>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828B1"/>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828B1"/>
    <w:pPr>
      <w:ind w:left="1760"/>
    </w:pPr>
    <w:rPr>
      <w:rFonts w:asciiTheme="minorHAnsi" w:hAnsiTheme="minorHAnsi" w:cstheme="minorHAnsi"/>
      <w:sz w:val="18"/>
      <w:szCs w:val="18"/>
    </w:rPr>
  </w:style>
  <w:style w:type="character" w:styleId="Hyperlink">
    <w:name w:val="Hyperlink"/>
    <w:basedOn w:val="DefaultParagraphFont"/>
    <w:uiPriority w:val="99"/>
    <w:unhideWhenUsed/>
    <w:rsid w:val="00B828B1"/>
    <w:rPr>
      <w:color w:val="0563C1" w:themeColor="hyperlink"/>
      <w:u w:val="single"/>
    </w:rPr>
  </w:style>
  <w:style w:type="table" w:styleId="TableGrid">
    <w:name w:val="Table Grid"/>
    <w:basedOn w:val="TableNormal"/>
    <w:uiPriority w:val="39"/>
    <w:rsid w:val="002C4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C7BAC"/>
    <w:pPr>
      <w:tabs>
        <w:tab w:val="center" w:pos="4680"/>
        <w:tab w:val="right" w:pos="9360"/>
      </w:tabs>
    </w:pPr>
  </w:style>
  <w:style w:type="character" w:customStyle="1" w:styleId="FooterChar">
    <w:name w:val="Footer Char"/>
    <w:basedOn w:val="DefaultParagraphFont"/>
    <w:link w:val="Footer"/>
    <w:uiPriority w:val="99"/>
    <w:rsid w:val="008C7BAC"/>
  </w:style>
  <w:style w:type="character" w:styleId="PageNumber">
    <w:name w:val="page number"/>
    <w:basedOn w:val="DefaultParagraphFont"/>
    <w:uiPriority w:val="99"/>
    <w:semiHidden/>
    <w:unhideWhenUsed/>
    <w:rsid w:val="008C7BAC"/>
  </w:style>
  <w:style w:type="paragraph" w:styleId="ListParagraph">
    <w:name w:val="List Paragraph"/>
    <w:basedOn w:val="Normal"/>
    <w:uiPriority w:val="34"/>
    <w:qFormat/>
    <w:rsid w:val="001C4FFA"/>
    <w:pPr>
      <w:ind w:left="720"/>
      <w:contextualSpacing/>
    </w:pPr>
  </w:style>
  <w:style w:type="character" w:styleId="UnresolvedMention">
    <w:name w:val="Unresolved Mention"/>
    <w:basedOn w:val="DefaultParagraphFont"/>
    <w:uiPriority w:val="99"/>
    <w:semiHidden/>
    <w:unhideWhenUsed/>
    <w:rsid w:val="008C4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261">
      <w:bodyDiv w:val="1"/>
      <w:marLeft w:val="0"/>
      <w:marRight w:val="0"/>
      <w:marTop w:val="0"/>
      <w:marBottom w:val="0"/>
      <w:divBdr>
        <w:top w:val="none" w:sz="0" w:space="0" w:color="auto"/>
        <w:left w:val="none" w:sz="0" w:space="0" w:color="auto"/>
        <w:bottom w:val="none" w:sz="0" w:space="0" w:color="auto"/>
        <w:right w:val="none" w:sz="0" w:space="0" w:color="auto"/>
      </w:divBdr>
    </w:div>
    <w:div w:id="28117331">
      <w:bodyDiv w:val="1"/>
      <w:marLeft w:val="0"/>
      <w:marRight w:val="0"/>
      <w:marTop w:val="0"/>
      <w:marBottom w:val="0"/>
      <w:divBdr>
        <w:top w:val="none" w:sz="0" w:space="0" w:color="auto"/>
        <w:left w:val="none" w:sz="0" w:space="0" w:color="auto"/>
        <w:bottom w:val="none" w:sz="0" w:space="0" w:color="auto"/>
        <w:right w:val="none" w:sz="0" w:space="0" w:color="auto"/>
      </w:divBdr>
    </w:div>
    <w:div w:id="127360562">
      <w:bodyDiv w:val="1"/>
      <w:marLeft w:val="0"/>
      <w:marRight w:val="0"/>
      <w:marTop w:val="0"/>
      <w:marBottom w:val="0"/>
      <w:divBdr>
        <w:top w:val="none" w:sz="0" w:space="0" w:color="auto"/>
        <w:left w:val="none" w:sz="0" w:space="0" w:color="auto"/>
        <w:bottom w:val="none" w:sz="0" w:space="0" w:color="auto"/>
        <w:right w:val="none" w:sz="0" w:space="0" w:color="auto"/>
      </w:divBdr>
    </w:div>
    <w:div w:id="150098726">
      <w:bodyDiv w:val="1"/>
      <w:marLeft w:val="0"/>
      <w:marRight w:val="0"/>
      <w:marTop w:val="0"/>
      <w:marBottom w:val="0"/>
      <w:divBdr>
        <w:top w:val="none" w:sz="0" w:space="0" w:color="auto"/>
        <w:left w:val="none" w:sz="0" w:space="0" w:color="auto"/>
        <w:bottom w:val="none" w:sz="0" w:space="0" w:color="auto"/>
        <w:right w:val="none" w:sz="0" w:space="0" w:color="auto"/>
      </w:divBdr>
    </w:div>
    <w:div w:id="151528453">
      <w:bodyDiv w:val="1"/>
      <w:marLeft w:val="0"/>
      <w:marRight w:val="0"/>
      <w:marTop w:val="0"/>
      <w:marBottom w:val="0"/>
      <w:divBdr>
        <w:top w:val="none" w:sz="0" w:space="0" w:color="auto"/>
        <w:left w:val="none" w:sz="0" w:space="0" w:color="auto"/>
        <w:bottom w:val="none" w:sz="0" w:space="0" w:color="auto"/>
        <w:right w:val="none" w:sz="0" w:space="0" w:color="auto"/>
      </w:divBdr>
    </w:div>
    <w:div w:id="299464378">
      <w:bodyDiv w:val="1"/>
      <w:marLeft w:val="0"/>
      <w:marRight w:val="0"/>
      <w:marTop w:val="0"/>
      <w:marBottom w:val="0"/>
      <w:divBdr>
        <w:top w:val="none" w:sz="0" w:space="0" w:color="auto"/>
        <w:left w:val="none" w:sz="0" w:space="0" w:color="auto"/>
        <w:bottom w:val="none" w:sz="0" w:space="0" w:color="auto"/>
        <w:right w:val="none" w:sz="0" w:space="0" w:color="auto"/>
      </w:divBdr>
    </w:div>
    <w:div w:id="319357746">
      <w:bodyDiv w:val="1"/>
      <w:marLeft w:val="0"/>
      <w:marRight w:val="0"/>
      <w:marTop w:val="0"/>
      <w:marBottom w:val="0"/>
      <w:divBdr>
        <w:top w:val="none" w:sz="0" w:space="0" w:color="auto"/>
        <w:left w:val="none" w:sz="0" w:space="0" w:color="auto"/>
        <w:bottom w:val="none" w:sz="0" w:space="0" w:color="auto"/>
        <w:right w:val="none" w:sz="0" w:space="0" w:color="auto"/>
      </w:divBdr>
    </w:div>
    <w:div w:id="332881948">
      <w:bodyDiv w:val="1"/>
      <w:marLeft w:val="0"/>
      <w:marRight w:val="0"/>
      <w:marTop w:val="0"/>
      <w:marBottom w:val="0"/>
      <w:divBdr>
        <w:top w:val="none" w:sz="0" w:space="0" w:color="auto"/>
        <w:left w:val="none" w:sz="0" w:space="0" w:color="auto"/>
        <w:bottom w:val="none" w:sz="0" w:space="0" w:color="auto"/>
        <w:right w:val="none" w:sz="0" w:space="0" w:color="auto"/>
      </w:divBdr>
    </w:div>
    <w:div w:id="518203231">
      <w:bodyDiv w:val="1"/>
      <w:marLeft w:val="0"/>
      <w:marRight w:val="0"/>
      <w:marTop w:val="0"/>
      <w:marBottom w:val="0"/>
      <w:divBdr>
        <w:top w:val="none" w:sz="0" w:space="0" w:color="auto"/>
        <w:left w:val="none" w:sz="0" w:space="0" w:color="auto"/>
        <w:bottom w:val="none" w:sz="0" w:space="0" w:color="auto"/>
        <w:right w:val="none" w:sz="0" w:space="0" w:color="auto"/>
      </w:divBdr>
    </w:div>
    <w:div w:id="581722626">
      <w:bodyDiv w:val="1"/>
      <w:marLeft w:val="0"/>
      <w:marRight w:val="0"/>
      <w:marTop w:val="0"/>
      <w:marBottom w:val="0"/>
      <w:divBdr>
        <w:top w:val="none" w:sz="0" w:space="0" w:color="auto"/>
        <w:left w:val="none" w:sz="0" w:space="0" w:color="auto"/>
        <w:bottom w:val="none" w:sz="0" w:space="0" w:color="auto"/>
        <w:right w:val="none" w:sz="0" w:space="0" w:color="auto"/>
      </w:divBdr>
    </w:div>
    <w:div w:id="587234286">
      <w:bodyDiv w:val="1"/>
      <w:marLeft w:val="0"/>
      <w:marRight w:val="0"/>
      <w:marTop w:val="0"/>
      <w:marBottom w:val="0"/>
      <w:divBdr>
        <w:top w:val="none" w:sz="0" w:space="0" w:color="auto"/>
        <w:left w:val="none" w:sz="0" w:space="0" w:color="auto"/>
        <w:bottom w:val="none" w:sz="0" w:space="0" w:color="auto"/>
        <w:right w:val="none" w:sz="0" w:space="0" w:color="auto"/>
      </w:divBdr>
    </w:div>
    <w:div w:id="590970141">
      <w:bodyDiv w:val="1"/>
      <w:marLeft w:val="0"/>
      <w:marRight w:val="0"/>
      <w:marTop w:val="0"/>
      <w:marBottom w:val="0"/>
      <w:divBdr>
        <w:top w:val="none" w:sz="0" w:space="0" w:color="auto"/>
        <w:left w:val="none" w:sz="0" w:space="0" w:color="auto"/>
        <w:bottom w:val="none" w:sz="0" w:space="0" w:color="auto"/>
        <w:right w:val="none" w:sz="0" w:space="0" w:color="auto"/>
      </w:divBdr>
    </w:div>
    <w:div w:id="610090509">
      <w:bodyDiv w:val="1"/>
      <w:marLeft w:val="0"/>
      <w:marRight w:val="0"/>
      <w:marTop w:val="0"/>
      <w:marBottom w:val="0"/>
      <w:divBdr>
        <w:top w:val="none" w:sz="0" w:space="0" w:color="auto"/>
        <w:left w:val="none" w:sz="0" w:space="0" w:color="auto"/>
        <w:bottom w:val="none" w:sz="0" w:space="0" w:color="auto"/>
        <w:right w:val="none" w:sz="0" w:space="0" w:color="auto"/>
      </w:divBdr>
    </w:div>
    <w:div w:id="674770992">
      <w:bodyDiv w:val="1"/>
      <w:marLeft w:val="0"/>
      <w:marRight w:val="0"/>
      <w:marTop w:val="0"/>
      <w:marBottom w:val="0"/>
      <w:divBdr>
        <w:top w:val="none" w:sz="0" w:space="0" w:color="auto"/>
        <w:left w:val="none" w:sz="0" w:space="0" w:color="auto"/>
        <w:bottom w:val="none" w:sz="0" w:space="0" w:color="auto"/>
        <w:right w:val="none" w:sz="0" w:space="0" w:color="auto"/>
      </w:divBdr>
    </w:div>
    <w:div w:id="811210879">
      <w:bodyDiv w:val="1"/>
      <w:marLeft w:val="0"/>
      <w:marRight w:val="0"/>
      <w:marTop w:val="0"/>
      <w:marBottom w:val="0"/>
      <w:divBdr>
        <w:top w:val="none" w:sz="0" w:space="0" w:color="auto"/>
        <w:left w:val="none" w:sz="0" w:space="0" w:color="auto"/>
        <w:bottom w:val="none" w:sz="0" w:space="0" w:color="auto"/>
        <w:right w:val="none" w:sz="0" w:space="0" w:color="auto"/>
      </w:divBdr>
    </w:div>
    <w:div w:id="821041666">
      <w:bodyDiv w:val="1"/>
      <w:marLeft w:val="0"/>
      <w:marRight w:val="0"/>
      <w:marTop w:val="0"/>
      <w:marBottom w:val="0"/>
      <w:divBdr>
        <w:top w:val="none" w:sz="0" w:space="0" w:color="auto"/>
        <w:left w:val="none" w:sz="0" w:space="0" w:color="auto"/>
        <w:bottom w:val="none" w:sz="0" w:space="0" w:color="auto"/>
        <w:right w:val="none" w:sz="0" w:space="0" w:color="auto"/>
      </w:divBdr>
    </w:div>
    <w:div w:id="916742460">
      <w:bodyDiv w:val="1"/>
      <w:marLeft w:val="0"/>
      <w:marRight w:val="0"/>
      <w:marTop w:val="0"/>
      <w:marBottom w:val="0"/>
      <w:divBdr>
        <w:top w:val="none" w:sz="0" w:space="0" w:color="auto"/>
        <w:left w:val="none" w:sz="0" w:space="0" w:color="auto"/>
        <w:bottom w:val="none" w:sz="0" w:space="0" w:color="auto"/>
        <w:right w:val="none" w:sz="0" w:space="0" w:color="auto"/>
      </w:divBdr>
    </w:div>
    <w:div w:id="958533148">
      <w:bodyDiv w:val="1"/>
      <w:marLeft w:val="0"/>
      <w:marRight w:val="0"/>
      <w:marTop w:val="0"/>
      <w:marBottom w:val="0"/>
      <w:divBdr>
        <w:top w:val="none" w:sz="0" w:space="0" w:color="auto"/>
        <w:left w:val="none" w:sz="0" w:space="0" w:color="auto"/>
        <w:bottom w:val="none" w:sz="0" w:space="0" w:color="auto"/>
        <w:right w:val="none" w:sz="0" w:space="0" w:color="auto"/>
      </w:divBdr>
    </w:div>
    <w:div w:id="974601339">
      <w:bodyDiv w:val="1"/>
      <w:marLeft w:val="0"/>
      <w:marRight w:val="0"/>
      <w:marTop w:val="0"/>
      <w:marBottom w:val="0"/>
      <w:divBdr>
        <w:top w:val="none" w:sz="0" w:space="0" w:color="auto"/>
        <w:left w:val="none" w:sz="0" w:space="0" w:color="auto"/>
        <w:bottom w:val="none" w:sz="0" w:space="0" w:color="auto"/>
        <w:right w:val="none" w:sz="0" w:space="0" w:color="auto"/>
      </w:divBdr>
    </w:div>
    <w:div w:id="1095201227">
      <w:bodyDiv w:val="1"/>
      <w:marLeft w:val="0"/>
      <w:marRight w:val="0"/>
      <w:marTop w:val="0"/>
      <w:marBottom w:val="0"/>
      <w:divBdr>
        <w:top w:val="none" w:sz="0" w:space="0" w:color="auto"/>
        <w:left w:val="none" w:sz="0" w:space="0" w:color="auto"/>
        <w:bottom w:val="none" w:sz="0" w:space="0" w:color="auto"/>
        <w:right w:val="none" w:sz="0" w:space="0" w:color="auto"/>
      </w:divBdr>
    </w:div>
    <w:div w:id="1355770476">
      <w:bodyDiv w:val="1"/>
      <w:marLeft w:val="0"/>
      <w:marRight w:val="0"/>
      <w:marTop w:val="0"/>
      <w:marBottom w:val="0"/>
      <w:divBdr>
        <w:top w:val="none" w:sz="0" w:space="0" w:color="auto"/>
        <w:left w:val="none" w:sz="0" w:space="0" w:color="auto"/>
        <w:bottom w:val="none" w:sz="0" w:space="0" w:color="auto"/>
        <w:right w:val="none" w:sz="0" w:space="0" w:color="auto"/>
      </w:divBdr>
    </w:div>
    <w:div w:id="1398169818">
      <w:bodyDiv w:val="1"/>
      <w:marLeft w:val="0"/>
      <w:marRight w:val="0"/>
      <w:marTop w:val="0"/>
      <w:marBottom w:val="0"/>
      <w:divBdr>
        <w:top w:val="none" w:sz="0" w:space="0" w:color="auto"/>
        <w:left w:val="none" w:sz="0" w:space="0" w:color="auto"/>
        <w:bottom w:val="none" w:sz="0" w:space="0" w:color="auto"/>
        <w:right w:val="none" w:sz="0" w:space="0" w:color="auto"/>
      </w:divBdr>
    </w:div>
    <w:div w:id="1450931030">
      <w:bodyDiv w:val="1"/>
      <w:marLeft w:val="0"/>
      <w:marRight w:val="0"/>
      <w:marTop w:val="0"/>
      <w:marBottom w:val="0"/>
      <w:divBdr>
        <w:top w:val="none" w:sz="0" w:space="0" w:color="auto"/>
        <w:left w:val="none" w:sz="0" w:space="0" w:color="auto"/>
        <w:bottom w:val="none" w:sz="0" w:space="0" w:color="auto"/>
        <w:right w:val="none" w:sz="0" w:space="0" w:color="auto"/>
      </w:divBdr>
    </w:div>
    <w:div w:id="1641884865">
      <w:bodyDiv w:val="1"/>
      <w:marLeft w:val="0"/>
      <w:marRight w:val="0"/>
      <w:marTop w:val="0"/>
      <w:marBottom w:val="0"/>
      <w:divBdr>
        <w:top w:val="none" w:sz="0" w:space="0" w:color="auto"/>
        <w:left w:val="none" w:sz="0" w:space="0" w:color="auto"/>
        <w:bottom w:val="none" w:sz="0" w:space="0" w:color="auto"/>
        <w:right w:val="none" w:sz="0" w:space="0" w:color="auto"/>
      </w:divBdr>
    </w:div>
    <w:div w:id="1667393750">
      <w:bodyDiv w:val="1"/>
      <w:marLeft w:val="0"/>
      <w:marRight w:val="0"/>
      <w:marTop w:val="0"/>
      <w:marBottom w:val="0"/>
      <w:divBdr>
        <w:top w:val="none" w:sz="0" w:space="0" w:color="auto"/>
        <w:left w:val="none" w:sz="0" w:space="0" w:color="auto"/>
        <w:bottom w:val="none" w:sz="0" w:space="0" w:color="auto"/>
        <w:right w:val="none" w:sz="0" w:space="0" w:color="auto"/>
      </w:divBdr>
    </w:div>
    <w:div w:id="1761680924">
      <w:bodyDiv w:val="1"/>
      <w:marLeft w:val="0"/>
      <w:marRight w:val="0"/>
      <w:marTop w:val="0"/>
      <w:marBottom w:val="0"/>
      <w:divBdr>
        <w:top w:val="none" w:sz="0" w:space="0" w:color="auto"/>
        <w:left w:val="none" w:sz="0" w:space="0" w:color="auto"/>
        <w:bottom w:val="none" w:sz="0" w:space="0" w:color="auto"/>
        <w:right w:val="none" w:sz="0" w:space="0" w:color="auto"/>
      </w:divBdr>
    </w:div>
    <w:div w:id="1837764712">
      <w:bodyDiv w:val="1"/>
      <w:marLeft w:val="0"/>
      <w:marRight w:val="0"/>
      <w:marTop w:val="0"/>
      <w:marBottom w:val="0"/>
      <w:divBdr>
        <w:top w:val="none" w:sz="0" w:space="0" w:color="auto"/>
        <w:left w:val="none" w:sz="0" w:space="0" w:color="auto"/>
        <w:bottom w:val="none" w:sz="0" w:space="0" w:color="auto"/>
        <w:right w:val="none" w:sz="0" w:space="0" w:color="auto"/>
      </w:divBdr>
    </w:div>
    <w:div w:id="1846900162">
      <w:bodyDiv w:val="1"/>
      <w:marLeft w:val="0"/>
      <w:marRight w:val="0"/>
      <w:marTop w:val="0"/>
      <w:marBottom w:val="0"/>
      <w:divBdr>
        <w:top w:val="none" w:sz="0" w:space="0" w:color="auto"/>
        <w:left w:val="none" w:sz="0" w:space="0" w:color="auto"/>
        <w:bottom w:val="none" w:sz="0" w:space="0" w:color="auto"/>
        <w:right w:val="none" w:sz="0" w:space="0" w:color="auto"/>
      </w:divBdr>
    </w:div>
    <w:div w:id="1896775423">
      <w:bodyDiv w:val="1"/>
      <w:marLeft w:val="0"/>
      <w:marRight w:val="0"/>
      <w:marTop w:val="0"/>
      <w:marBottom w:val="0"/>
      <w:divBdr>
        <w:top w:val="none" w:sz="0" w:space="0" w:color="auto"/>
        <w:left w:val="none" w:sz="0" w:space="0" w:color="auto"/>
        <w:bottom w:val="none" w:sz="0" w:space="0" w:color="auto"/>
        <w:right w:val="none" w:sz="0" w:space="0" w:color="auto"/>
      </w:divBdr>
    </w:div>
    <w:div w:id="1896819737">
      <w:bodyDiv w:val="1"/>
      <w:marLeft w:val="0"/>
      <w:marRight w:val="0"/>
      <w:marTop w:val="0"/>
      <w:marBottom w:val="0"/>
      <w:divBdr>
        <w:top w:val="none" w:sz="0" w:space="0" w:color="auto"/>
        <w:left w:val="none" w:sz="0" w:space="0" w:color="auto"/>
        <w:bottom w:val="none" w:sz="0" w:space="0" w:color="auto"/>
        <w:right w:val="none" w:sz="0" w:space="0" w:color="auto"/>
      </w:divBdr>
    </w:div>
    <w:div w:id="2004771166">
      <w:bodyDiv w:val="1"/>
      <w:marLeft w:val="0"/>
      <w:marRight w:val="0"/>
      <w:marTop w:val="0"/>
      <w:marBottom w:val="0"/>
      <w:divBdr>
        <w:top w:val="none" w:sz="0" w:space="0" w:color="auto"/>
        <w:left w:val="none" w:sz="0" w:space="0" w:color="auto"/>
        <w:bottom w:val="none" w:sz="0" w:space="0" w:color="auto"/>
        <w:right w:val="none" w:sz="0" w:space="0" w:color="auto"/>
      </w:divBdr>
    </w:div>
    <w:div w:id="213860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impy.readthedocs.io/en/latest/" TargetMode="External"/><Relationship Id="rId3" Type="http://schemas.openxmlformats.org/officeDocument/2006/relationships/styles" Target="styles.xml"/><Relationship Id="rId21" Type="http://schemas.openxmlformats.org/officeDocument/2006/relationships/hyperlink" Target="https://www.lincs.fr/events/simpy-packag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mpy.readthedocs.io/en/latest/simpy_intr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NypbxgytS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youtube.com/watch?v=0osGrraoCX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5BA35-9CD2-5342-9FD8-2C3F53F5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Sreeram</dc:creator>
  <cp:keywords/>
  <dc:description/>
  <cp:lastModifiedBy>Jayabalan, Sreeram</cp:lastModifiedBy>
  <cp:revision>63</cp:revision>
  <dcterms:created xsi:type="dcterms:W3CDTF">2022-04-15T16:48:00Z</dcterms:created>
  <dcterms:modified xsi:type="dcterms:W3CDTF">2022-04-17T13:50:00Z</dcterms:modified>
</cp:coreProperties>
</file>